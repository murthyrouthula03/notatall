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79B9CC8F"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t>Abstract</w:t>
      </w:r>
      <w:r w:rsidR="00760546">
        <w:rPr>
          <w:rFonts w:ascii="Times New Roman" w:hAnsi="Times New Roman" w:cs="Times New Roman"/>
          <w:b/>
          <w:bCs/>
          <w:i/>
          <w:iCs/>
          <w:sz w:val="24"/>
          <w:szCs w:val="24"/>
        </w:rPr>
        <w:t>:</w:t>
      </w:r>
    </w:p>
    <w:p w14:paraId="735E1E9C" w14:textId="381306B1" w:rsidR="00E67357" w:rsidRPr="00950C9A" w:rsidRDefault="008365F2" w:rsidP="009416D3">
      <w:pPr>
        <w:jc w:val="both"/>
        <w:rPr>
          <w:rFonts w:ascii="Times New Roman" w:hAnsi="Times New Roman" w:cs="Times New Roman"/>
        </w:rPr>
      </w:pPr>
      <w:commentRangeStart w:id="0"/>
      <w:r w:rsidRPr="008365F2">
        <w:rPr>
          <w:rFonts w:ascii="Times New Roman" w:hAnsi="Times New Roman" w:cs="Times New Roman"/>
        </w:rPr>
        <w:t>One of the most influential</w:t>
      </w:r>
      <w:commentRangeEnd w:id="0"/>
      <w:r w:rsidR="00806C7C">
        <w:rPr>
          <w:rStyle w:val="CommentReference"/>
        </w:rPr>
        <w:commentReference w:id="0"/>
      </w:r>
      <w:r w:rsidRPr="008365F2">
        <w:rPr>
          <w:rFonts w:ascii="Times New Roman" w:hAnsi="Times New Roman" w:cs="Times New Roman"/>
        </w:rPr>
        <w:t xml:space="preserve"> virtual learning sources in the present world is YouTube which has been accessed by billions of Internet users. According to this </w:t>
      </w:r>
      <w:commentRangeStart w:id="1"/>
      <w:r w:rsidRPr="008365F2">
        <w:rPr>
          <w:rFonts w:ascii="Times New Roman" w:hAnsi="Times New Roman" w:cs="Times New Roman"/>
        </w:rPr>
        <w:t>scenario</w:t>
      </w:r>
      <w:commentRangeEnd w:id="1"/>
      <w:r w:rsidR="00806C7C">
        <w:rPr>
          <w:rStyle w:val="CommentReference"/>
        </w:rPr>
        <w:commentReference w:id="1"/>
      </w:r>
      <w:r w:rsidRPr="008365F2">
        <w:rPr>
          <w:rFonts w:ascii="Times New Roman" w:hAnsi="Times New Roman" w:cs="Times New Roman"/>
        </w:rPr>
        <w:t xml:space="preserve">, the number of people who create YouTube videos popularly called YouTubers has increased. </w:t>
      </w:r>
      <w:commentRangeStart w:id="2"/>
      <w:r w:rsidRPr="008365F2">
        <w:rPr>
          <w:rFonts w:ascii="Times New Roman" w:hAnsi="Times New Roman" w:cs="Times New Roman"/>
        </w:rPr>
        <w:t xml:space="preserve">This </w:t>
      </w:r>
      <w:commentRangeEnd w:id="2"/>
      <w:r w:rsidR="00806C7C">
        <w:rPr>
          <w:rStyle w:val="CommentReference"/>
        </w:rPr>
        <w:commentReference w:id="2"/>
      </w:r>
      <w:r w:rsidRPr="008365F2">
        <w:rPr>
          <w:rFonts w:ascii="Times New Roman" w:hAnsi="Times New Roman" w:cs="Times New Roman"/>
        </w:rPr>
        <w:t xml:space="preserve">project will be useful in </w:t>
      </w:r>
      <w:proofErr w:type="spellStart"/>
      <w:r w:rsidR="00C03FF3">
        <w:rPr>
          <w:rFonts w:ascii="Times New Roman" w:hAnsi="Times New Roman" w:cs="Times New Roman"/>
        </w:rPr>
        <w:t>analyzing</w:t>
      </w:r>
      <w:proofErr w:type="spellEnd"/>
      <w:r w:rsidRPr="008365F2">
        <w:rPr>
          <w:rFonts w:ascii="Times New Roman" w:hAnsi="Times New Roman" w:cs="Times New Roman"/>
        </w:rPr>
        <w:t xml:space="preserve"> the YouTube comments given by users for the videos posted by YouTubers. It helps in knowing the </w:t>
      </w:r>
      <w:commentRangeStart w:id="3"/>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commentRangeEnd w:id="3"/>
      <w:r w:rsidR="00346E86">
        <w:rPr>
          <w:rStyle w:val="CommentReference"/>
        </w:rPr>
        <w:commentReference w:id="3"/>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3C138740"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114BDFF0" w:rsidR="00DA2B84" w:rsidRDefault="002E76BE" w:rsidP="009416D3">
      <w:pPr>
        <w:jc w:val="both"/>
        <w:rPr>
          <w:rFonts w:ascii="Times New Roman" w:hAnsi="Times New Roman" w:cs="Times New Roman"/>
        </w:rPr>
      </w:pPr>
      <w:r w:rsidRPr="002E76BE">
        <w:rPr>
          <w:rFonts w:ascii="Times New Roman" w:hAnsi="Times New Roman" w:cs="Times New Roman"/>
        </w:rPr>
        <w:t>YouTube is an online video-sharing social media platform that started on 14th February 2005 and is owned by Google in October 2006</w:t>
      </w:r>
      <w:commentRangeStart w:id="4"/>
      <w:r w:rsidRPr="002E76BE">
        <w:rPr>
          <w:rFonts w:ascii="Times New Roman" w:hAnsi="Times New Roman" w:cs="Times New Roman"/>
        </w:rPr>
        <w:t xml:space="preserve">. </w:t>
      </w:r>
      <w:commentRangeEnd w:id="4"/>
      <w:r w:rsidR="00346E86">
        <w:rPr>
          <w:rStyle w:val="CommentReference"/>
        </w:rPr>
        <w:commentReference w:id="4"/>
      </w:r>
      <w:r w:rsidRPr="002E76BE">
        <w:rPr>
          <w:rFonts w:ascii="Times New Roman" w:hAnsi="Times New Roman" w:cs="Times New Roman"/>
        </w:rPr>
        <w:t xml:space="preserve">It has billions of monthly users who watch videos for billions of hours collectively for their requirements. As it is one of the best learning and research platforms, it has expanded into mobile platforms </w:t>
      </w:r>
      <w:commentRangeStart w:id="5"/>
      <w:r w:rsidRPr="00041B7F">
        <w:rPr>
          <w:rFonts w:ascii="Times New Roman" w:hAnsi="Times New Roman" w:cs="Times New Roman"/>
        </w:rPr>
        <w:t>too</w:t>
      </w:r>
      <w:r w:rsidR="00A406C9" w:rsidRPr="00041B7F">
        <w:rPr>
          <w:rFonts w:ascii="Times New Roman" w:hAnsi="Times New Roman" w:cs="Times New Roman"/>
        </w:rPr>
        <w:t xml:space="preserve"> </w:t>
      </w:r>
      <w:commentRangeEnd w:id="5"/>
      <w:r w:rsidR="00346E86">
        <w:rPr>
          <w:rStyle w:val="CommentReference"/>
        </w:rPr>
        <w:commentReference w:id="5"/>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5433BE">
            <w:rPr>
              <w:rFonts w:eastAsia="Times New Roman"/>
            </w:rPr>
            <w:t>(YouTube | History, Founders, &amp; Facts | Britannica n.d.)</w:t>
          </w:r>
        </w:sdtContent>
      </w:sdt>
      <w:r w:rsidRPr="00041B7F">
        <w:rPr>
          <w:rFonts w:ascii="Times New Roman" w:hAnsi="Times New Roman" w:cs="Times New Roman"/>
        </w:rPr>
        <w:t xml:space="preserve">. The </w:t>
      </w:r>
      <w:commentRangeStart w:id="6"/>
      <w:r w:rsidRPr="00041B7F">
        <w:rPr>
          <w:rFonts w:ascii="Times New Roman" w:hAnsi="Times New Roman" w:cs="Times New Roman"/>
        </w:rPr>
        <w:t xml:space="preserve">Videos </w:t>
      </w:r>
      <w:commentRangeEnd w:id="6"/>
      <w:r w:rsidR="00346E86">
        <w:rPr>
          <w:rStyle w:val="CommentReference"/>
        </w:rPr>
        <w:commentReference w:id="6"/>
      </w:r>
      <w:r w:rsidRPr="00041B7F">
        <w:rPr>
          <w:rFonts w:ascii="Times New Roman" w:hAnsi="Times New Roman" w:cs="Times New Roman"/>
        </w:rPr>
        <w:t>on YouTube include short fil</w:t>
      </w:r>
      <w:r w:rsidRPr="002E76BE">
        <w:rPr>
          <w:rFonts w:ascii="Times New Roman" w:hAnsi="Times New Roman" w:cs="Times New Roman"/>
        </w:rPr>
        <w:t xml:space="preserve">ms, movies, documentaries, cooking channels, educational and technological related, etc. </w:t>
      </w:r>
      <w:commentRangeStart w:id="7"/>
      <w:r w:rsidRPr="002E76BE">
        <w:rPr>
          <w:rFonts w:ascii="Times New Roman" w:hAnsi="Times New Roman" w:cs="Times New Roman"/>
        </w:rPr>
        <w:t xml:space="preserve">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w:t>
      </w:r>
      <w:commentRangeEnd w:id="7"/>
      <w:r w:rsidR="00C47469">
        <w:rPr>
          <w:rStyle w:val="CommentReference"/>
        </w:rPr>
        <w:commentReference w:id="7"/>
      </w:r>
      <w:commentRangeStart w:id="8"/>
      <w:commentRangeStart w:id="9"/>
      <w:r w:rsidRPr="002E76BE">
        <w:rPr>
          <w:rFonts w:ascii="Times New Roman" w:hAnsi="Times New Roman" w:cs="Times New Roman"/>
        </w:rPr>
        <w:t>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commentRangeEnd w:id="8"/>
      <w:r w:rsidR="00C47469">
        <w:rPr>
          <w:rStyle w:val="CommentReference"/>
        </w:rPr>
        <w:commentReference w:id="8"/>
      </w:r>
      <w:commentRangeEnd w:id="9"/>
      <w:r w:rsidR="00C47469">
        <w:rPr>
          <w:rStyle w:val="CommentReference"/>
        </w:rPr>
        <w:commentReference w:id="9"/>
      </w:r>
    </w:p>
    <w:p w14:paraId="36297233" w14:textId="273A13EE"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w:t>
      </w:r>
      <w:commentRangeStart w:id="10"/>
      <w:r w:rsidRPr="002E76BE">
        <w:rPr>
          <w:rFonts w:ascii="Times New Roman" w:hAnsi="Times New Roman" w:cs="Times New Roman"/>
        </w:rPr>
        <w:t>Alan</w:t>
      </w:r>
      <w:commentRangeEnd w:id="10"/>
      <w:r w:rsidR="00305994">
        <w:rPr>
          <w:rStyle w:val="CommentReference"/>
        </w:rPr>
        <w:commentReference w:id="10"/>
      </w:r>
      <w:r w:rsidRPr="002E76BE">
        <w:rPr>
          <w:rFonts w:ascii="Times New Roman" w:hAnsi="Times New Roman" w:cs="Times New Roman"/>
        </w:rPr>
        <w:t xml:space="preserve"> Turing’s article titled “Computing Machinery and Intelligence” popularly known as “Turing Test” which automates the assumptions and generation of Natural </w:t>
      </w:r>
      <w:commentRangeStart w:id="11"/>
      <w:r w:rsidRPr="002E76BE">
        <w:rPr>
          <w:rFonts w:ascii="Times New Roman" w:hAnsi="Times New Roman" w:cs="Times New Roman"/>
        </w:rPr>
        <w:t>Language</w:t>
      </w:r>
      <w:commentRangeEnd w:id="11"/>
      <w:r w:rsidR="00305994">
        <w:rPr>
          <w:rStyle w:val="CommentReference"/>
        </w:rPr>
        <w:commentReference w:id="11"/>
      </w:r>
      <w:r w:rsidRPr="002E76B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5433BE" w:rsidRPr="005433BE">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commentRangeStart w:id="12"/>
      <w:r w:rsidRPr="002E76BE">
        <w:rPr>
          <w:rFonts w:ascii="Times New Roman" w:hAnsi="Times New Roman" w:cs="Times New Roman"/>
        </w:rPr>
        <w:t xml:space="preserve">Sentimental Analysis is opinion and emotion </w:t>
      </w:r>
      <w:commentRangeStart w:id="13"/>
      <w:r w:rsidRPr="002E76BE">
        <w:rPr>
          <w:rFonts w:ascii="Times New Roman" w:hAnsi="Times New Roman" w:cs="Times New Roman"/>
        </w:rPr>
        <w:t xml:space="preserve">Analysis </w:t>
      </w:r>
      <w:commentRangeEnd w:id="13"/>
      <w:r w:rsidR="00305994">
        <w:rPr>
          <w:rStyle w:val="CommentReference"/>
        </w:rPr>
        <w:commentReference w:id="13"/>
      </w:r>
      <w:r w:rsidRPr="002E76BE">
        <w:rPr>
          <w:rFonts w:ascii="Times New Roman" w:hAnsi="Times New Roman" w:cs="Times New Roman"/>
        </w:rPr>
        <w:t>by extracting</w:t>
      </w:r>
      <w:r w:rsidRPr="00305994">
        <w:rPr>
          <w:rFonts w:ascii="Times New Roman" w:hAnsi="Times New Roman" w:cs="Times New Roman"/>
          <w:strike/>
          <w:rPrChange w:id="14" w:author="Abhishek Kaushik" w:date="2022-06-07T09:20:00Z">
            <w:rPr>
              <w:rFonts w:ascii="Times New Roman" w:hAnsi="Times New Roman" w:cs="Times New Roman"/>
            </w:rPr>
          </w:rPrChange>
        </w:rPr>
        <w:t xml:space="preserve"> them</w:t>
      </w:r>
      <w:r w:rsidRPr="002E76BE">
        <w:rPr>
          <w:rFonts w:ascii="Times New Roman" w:hAnsi="Times New Roman" w:cs="Times New Roman"/>
        </w:rPr>
        <w:t xml:space="preserve"> from different comments, reviews, paragraphs, </w:t>
      </w:r>
      <w:commentRangeEnd w:id="12"/>
      <w:r w:rsidR="00305994">
        <w:rPr>
          <w:rStyle w:val="CommentReference"/>
        </w:rPr>
        <w:commentReference w:id="12"/>
      </w:r>
      <w:r w:rsidRPr="002E76BE">
        <w:rPr>
          <w:rFonts w:ascii="Times New Roman" w:hAnsi="Times New Roman" w:cs="Times New Roman"/>
        </w:rPr>
        <w:t xml:space="preserve">etc. It is mainly applied to social media, surveys, customer services, etc. </w:t>
      </w:r>
      <w:commentRangeStart w:id="15"/>
      <w:r w:rsidRPr="002E76BE">
        <w:rPr>
          <w:rFonts w:ascii="Times New Roman" w:hAnsi="Times New Roman" w:cs="Times New Roman"/>
        </w:rPr>
        <w:t xml:space="preserve">In NLP as the natural language is processed which is stored in the form of documents or tables, the main words are extracted and used for getting the theme of the text. </w:t>
      </w:r>
      <w:commentRangeEnd w:id="15"/>
      <w:r w:rsidR="00305994">
        <w:rPr>
          <w:rStyle w:val="CommentReference"/>
        </w:rPr>
        <w:commentReference w:id="15"/>
      </w:r>
      <w:commentRangeStart w:id="16"/>
      <w:r w:rsidRPr="002E76BE">
        <w:rPr>
          <w:rFonts w:ascii="Times New Roman" w:hAnsi="Times New Roman" w:cs="Times New Roman"/>
        </w:rPr>
        <w:t>These words are converted to vectorized forms using different vectorization methods and trained to Machine Learning (ML) model</w:t>
      </w:r>
      <w:commentRangeEnd w:id="16"/>
      <w:r w:rsidR="001538E3">
        <w:rPr>
          <w:rStyle w:val="CommentReference"/>
        </w:rPr>
        <w:commentReference w:id="16"/>
      </w:r>
      <w:r w:rsidRPr="002E76BE">
        <w:rPr>
          <w:rFonts w:ascii="Times New Roman" w:hAnsi="Times New Roman" w:cs="Times New Roman"/>
        </w:rPr>
        <w:t>.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xml:space="preserve">. </w:t>
      </w:r>
      <w:commentRangeStart w:id="17"/>
      <w:r w:rsidRPr="002E76BE">
        <w:rPr>
          <w:rFonts w:ascii="Times New Roman" w:hAnsi="Times New Roman" w:cs="Times New Roman"/>
        </w:rPr>
        <w:t xml:space="preserve">This is because different texts should be classified based on the vectors which indirectly are sentiments. </w:t>
      </w:r>
      <w:commentRangeEnd w:id="17"/>
      <w:r w:rsidR="001538E3">
        <w:rPr>
          <w:rStyle w:val="CommentReference"/>
        </w:rPr>
        <w:commentReference w:id="17"/>
      </w:r>
      <w:r w:rsidRPr="002E76BE">
        <w:rPr>
          <w:rFonts w:ascii="Times New Roman" w:hAnsi="Times New Roman" w:cs="Times New Roman"/>
        </w:rPr>
        <w:t>As labels will be provided for training the model, Supervised learning will be applied in this project.</w:t>
      </w:r>
    </w:p>
    <w:p w14:paraId="376DC4F9" w14:textId="77777777" w:rsidR="001538E3" w:rsidRDefault="002E76BE" w:rsidP="009416D3">
      <w:pPr>
        <w:jc w:val="both"/>
        <w:rPr>
          <w:ins w:id="18" w:author="Abhishek Kaushik" w:date="2022-06-07T09:25:00Z"/>
          <w:rFonts w:ascii="Times New Roman" w:hAnsi="Times New Roman" w:cs="Times New Roman"/>
        </w:rPr>
      </w:pPr>
      <w:commentRangeStart w:id="19"/>
      <w:r w:rsidRPr="002E76BE">
        <w:rPr>
          <w:rFonts w:ascii="Times New Roman" w:hAnsi="Times New Roman" w:cs="Times New Roman"/>
        </w:rPr>
        <w:t>Machine Learning (ML)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commentRangeEnd w:id="19"/>
      <w:r w:rsidR="001538E3">
        <w:rPr>
          <w:rStyle w:val="CommentReference"/>
        </w:rPr>
        <w:commentReference w:id="19"/>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5433BE" w:rsidRPr="005433BE">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w:t>
      </w:r>
    </w:p>
    <w:p w14:paraId="36499CC3" w14:textId="77777777" w:rsidR="001538E3" w:rsidRDefault="002E76BE" w:rsidP="001538E3">
      <w:pPr>
        <w:pStyle w:val="ListParagraph"/>
        <w:numPr>
          <w:ilvl w:val="0"/>
          <w:numId w:val="24"/>
        </w:numPr>
        <w:jc w:val="both"/>
        <w:rPr>
          <w:ins w:id="20" w:author="Abhishek Kaushik" w:date="2022-06-07T09:25:00Z"/>
          <w:rFonts w:ascii="Times New Roman" w:hAnsi="Times New Roman" w:cs="Times New Roman"/>
        </w:rPr>
      </w:pPr>
      <w:commentRangeStart w:id="21"/>
      <w:r w:rsidRPr="001538E3">
        <w:rPr>
          <w:rFonts w:ascii="Times New Roman" w:hAnsi="Times New Roman" w:cs="Times New Roman"/>
          <w:rPrChange w:id="22" w:author="Abhishek Kaushik" w:date="2022-06-07T09:25:00Z">
            <w:rPr/>
          </w:rPrChange>
        </w:rPr>
        <w:lastRenderedPageBreak/>
        <w:t>In Supervised Learning, the M</w:t>
      </w:r>
      <w:r w:rsidR="00FC61D8" w:rsidRPr="001538E3">
        <w:rPr>
          <w:rFonts w:ascii="Times New Roman" w:hAnsi="Times New Roman" w:cs="Times New Roman"/>
          <w:rPrChange w:id="23" w:author="Abhishek Kaushik" w:date="2022-06-07T09:25:00Z">
            <w:rPr/>
          </w:rPrChange>
        </w:rPr>
        <w:t xml:space="preserve">achine </w:t>
      </w:r>
      <w:r w:rsidRPr="001538E3">
        <w:rPr>
          <w:rFonts w:ascii="Times New Roman" w:hAnsi="Times New Roman" w:cs="Times New Roman"/>
          <w:rPrChange w:id="24" w:author="Abhishek Kaushik" w:date="2022-06-07T09:25:00Z">
            <w:rPr/>
          </w:rPrChange>
        </w:rPr>
        <w:t>L</w:t>
      </w:r>
      <w:r w:rsidR="00FC61D8" w:rsidRPr="001538E3">
        <w:rPr>
          <w:rFonts w:ascii="Times New Roman" w:hAnsi="Times New Roman" w:cs="Times New Roman"/>
          <w:rPrChange w:id="25" w:author="Abhishek Kaushik" w:date="2022-06-07T09:25:00Z">
            <w:rPr/>
          </w:rPrChange>
        </w:rPr>
        <w:t>earning</w:t>
      </w:r>
      <w:r w:rsidRPr="001538E3">
        <w:rPr>
          <w:rFonts w:ascii="Times New Roman" w:hAnsi="Times New Roman" w:cs="Times New Roman"/>
          <w:rPrChange w:id="26" w:author="Abhishek Kaushik" w:date="2022-06-07T09:25:00Z">
            <w:rPr/>
          </w:rPrChange>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w:t>
      </w:r>
    </w:p>
    <w:p w14:paraId="7B2C669F" w14:textId="5111C09F" w:rsidR="00C21834" w:rsidRPr="001538E3" w:rsidRDefault="002E76BE" w:rsidP="001538E3">
      <w:pPr>
        <w:pStyle w:val="ListParagraph"/>
        <w:numPr>
          <w:ilvl w:val="0"/>
          <w:numId w:val="24"/>
        </w:numPr>
        <w:jc w:val="both"/>
        <w:rPr>
          <w:rFonts w:ascii="Times New Roman" w:hAnsi="Times New Roman" w:cs="Times New Roman"/>
          <w:rPrChange w:id="27" w:author="Abhishek Kaushik" w:date="2022-06-07T09:25:00Z">
            <w:rPr/>
          </w:rPrChange>
        </w:rPr>
        <w:pPrChange w:id="28" w:author="Abhishek Kaushik" w:date="2022-06-07T09:25:00Z">
          <w:pPr>
            <w:jc w:val="both"/>
          </w:pPr>
        </w:pPrChange>
      </w:pPr>
      <w:r w:rsidRPr="001538E3">
        <w:rPr>
          <w:rFonts w:ascii="Times New Roman" w:hAnsi="Times New Roman" w:cs="Times New Roman"/>
          <w:rPrChange w:id="29" w:author="Abhishek Kaushik" w:date="2022-06-07T09:25:00Z">
            <w:rPr/>
          </w:rPrChange>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commentRangeEnd w:id="21"/>
      <w:r w:rsidR="001538E3">
        <w:rPr>
          <w:rStyle w:val="CommentReference"/>
        </w:rPr>
        <w:commentReference w:id="21"/>
      </w:r>
    </w:p>
    <w:p w14:paraId="538E1A1A" w14:textId="207F077E" w:rsidR="009C0E1B" w:rsidRPr="00CC4AD9" w:rsidRDefault="002E76BE" w:rsidP="009C0E1B">
      <w:pPr>
        <w:jc w:val="both"/>
        <w:rPr>
          <w:rFonts w:ascii="Times New Roman" w:hAnsi="Times New Roman" w:cs="Times New Roman"/>
        </w:rPr>
      </w:pPr>
      <w:commentRangeStart w:id="30"/>
      <w:r w:rsidRPr="002E76BE">
        <w:rPr>
          <w:rFonts w:ascii="Times New Roman" w:hAnsi="Times New Roman" w:cs="Times New Roman"/>
        </w:rPr>
        <w:t xml:space="preserve">Mix-Code languages consist of two or more language varieties while using. </w:t>
      </w:r>
      <w:commentRangeEnd w:id="30"/>
      <w:r w:rsidR="008663F3">
        <w:rPr>
          <w:rStyle w:val="CommentReference"/>
        </w:rPr>
        <w:commentReference w:id="30"/>
      </w:r>
      <w:commentRangeStart w:id="31"/>
      <w:r w:rsidRPr="002E76BE">
        <w:rPr>
          <w:rFonts w:ascii="Times New Roman" w:hAnsi="Times New Roman" w:cs="Times New Roman"/>
        </w:rPr>
        <w:t>This type of language can be usually observed in general conversation, the local language, comments, reviews, etc</w:t>
      </w:r>
      <w:commentRangeEnd w:id="31"/>
      <w:r w:rsidR="00862E60">
        <w:rPr>
          <w:rStyle w:val="CommentReference"/>
        </w:rPr>
        <w:commentReference w:id="31"/>
      </w:r>
      <w:r w:rsidRPr="002E76BE">
        <w:rPr>
          <w:rFonts w:ascii="Times New Roman" w:hAnsi="Times New Roman" w:cs="Times New Roman"/>
        </w:rPr>
        <w:t>.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 xml:space="preserve">r font words </w:t>
      </w:r>
      <w:commentRangeStart w:id="32"/>
      <w:r w:rsidRPr="002E76BE">
        <w:rPr>
          <w:rFonts w:ascii="Times New Roman" w:hAnsi="Times New Roman" w:cs="Times New Roman"/>
        </w:rPr>
        <w:t>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in the same Figure.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w:t>
      </w:r>
      <w:commentRangeStart w:id="33"/>
      <w:r w:rsidRPr="002E76BE">
        <w:rPr>
          <w:rFonts w:ascii="Times New Roman" w:hAnsi="Times New Roman" w:cs="Times New Roman"/>
        </w:rPr>
        <w:t xml:space="preserve">Some </w:t>
      </w:r>
      <w:commentRangeEnd w:id="33"/>
      <w:r w:rsidR="00C67F05">
        <w:rPr>
          <w:rStyle w:val="CommentReference"/>
        </w:rPr>
        <w:commentReference w:id="33"/>
      </w:r>
      <w:r w:rsidRPr="002E76BE">
        <w:rPr>
          <w:rFonts w:ascii="Times New Roman" w:hAnsi="Times New Roman" w:cs="Times New Roman"/>
        </w:rPr>
        <w:t>of the other Mix-Code languages (Code-mixing - Wikipedia n.d.) can be noted in Table 1.</w:t>
      </w:r>
      <w:commentRangeEnd w:id="32"/>
      <w:r w:rsidR="00C67F05">
        <w:rPr>
          <w:rStyle w:val="CommentReference"/>
        </w:rPr>
        <w:commentReference w:id="32"/>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C77992A"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EndPr/>
        <w:sdtContent>
          <w:r w:rsidR="005433BE" w:rsidRPr="005433BE">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 xml:space="preserve">Table. 1. Mix-Code Language </w:t>
      </w:r>
      <w:commentRangeStart w:id="34"/>
      <w:r>
        <w:rPr>
          <w:rFonts w:ascii="Times New Roman" w:hAnsi="Times New Roman" w:cs="Times New Roman"/>
        </w:rPr>
        <w:t>Types</w:t>
      </w:r>
      <w:commentRangeEnd w:id="34"/>
      <w:r w:rsidR="00C67F05">
        <w:rPr>
          <w:rStyle w:val="CommentReference"/>
        </w:rPr>
        <w:commentReference w:id="34"/>
      </w:r>
    </w:p>
    <w:p w14:paraId="57F4B615" w14:textId="39ED0506" w:rsidR="00480204" w:rsidRDefault="00B611A2" w:rsidP="00480204">
      <w:pPr>
        <w:jc w:val="both"/>
        <w:rPr>
          <w:rFonts w:ascii="Times New Roman" w:hAnsi="Times New Roman" w:cs="Times New Roman"/>
        </w:rPr>
      </w:pPr>
      <w:commentRangeStart w:id="35"/>
      <w:r w:rsidRPr="00B611A2">
        <w:rPr>
          <w:rFonts w:ascii="Times New Roman" w:hAnsi="Times New Roman" w:cs="Times New Roman"/>
        </w:rPr>
        <w:t>The flow of this project includes cleaning data like removing special characters, smiley symbols, etc. Different types of vectorizations are planned on the data namely TF-IDF, Term Frequency (TF), Count Vectorizer, Bert transformers, etc</w:t>
      </w:r>
      <w:commentRangeEnd w:id="35"/>
      <w:r w:rsidR="00C67F05">
        <w:rPr>
          <w:rStyle w:val="CommentReference"/>
        </w:rPr>
        <w:commentReference w:id="35"/>
      </w:r>
      <w:r w:rsidRPr="00B611A2">
        <w:rPr>
          <w:rFonts w:ascii="Times New Roman" w:hAnsi="Times New Roman" w:cs="Times New Roman"/>
        </w:rPr>
        <w:t xml:space="preserve">. Supervised learning is to be applied to all the transformed data vector forms with different classification </w:t>
      </w:r>
      <w:commentRangeStart w:id="36"/>
      <w:r w:rsidRPr="00B611A2">
        <w:rPr>
          <w:rFonts w:ascii="Times New Roman" w:hAnsi="Times New Roman" w:cs="Times New Roman"/>
        </w:rPr>
        <w:t xml:space="preserve">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w:t>
      </w:r>
      <w:commentRangeEnd w:id="36"/>
      <w:r w:rsidR="00842532">
        <w:rPr>
          <w:rStyle w:val="CommentReference"/>
        </w:rPr>
        <w:commentReference w:id="36"/>
      </w:r>
      <w:r w:rsidRPr="00B611A2">
        <w:rPr>
          <w:rFonts w:ascii="Times New Roman" w:hAnsi="Times New Roman" w:cs="Times New Roman"/>
        </w:rPr>
        <w:t xml:space="preserve">of how the </w:t>
      </w:r>
      <w:r w:rsidRPr="00B611A2">
        <w:rPr>
          <w:rFonts w:ascii="Times New Roman" w:hAnsi="Times New Roman" w:cs="Times New Roman"/>
        </w:rPr>
        <w:lastRenderedPageBreak/>
        <w:t xml:space="preserve">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commentRangeStart w:id="37"/>
      <w:commentRangeEnd w:id="37"/>
      <w:r w:rsidR="00842532">
        <w:rPr>
          <w:rStyle w:val="CommentReference"/>
        </w:rPr>
        <w:commentReference w:id="37"/>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3AF6FB6E" w:rsidR="00B611A2" w:rsidRPr="00EE015C" w:rsidRDefault="00B611A2" w:rsidP="00B611A2">
      <w:pPr>
        <w:spacing w:after="0" w:line="240" w:lineRule="auto"/>
        <w:rPr>
          <w:rFonts w:ascii="Times New Roman" w:eastAsia="Times New Roman" w:hAnsi="Times New Roman" w:cs="Times New Roman"/>
          <w:strike/>
          <w:color w:val="0E101A"/>
          <w:lang w:eastAsia="en-IN"/>
          <w:rPrChange w:id="38" w:author="Abhishek Kaushik" w:date="2022-06-07T09:49:00Z">
            <w:rPr>
              <w:rFonts w:ascii="Times New Roman" w:eastAsia="Times New Roman" w:hAnsi="Times New Roman" w:cs="Times New Roman"/>
              <w:color w:val="0E101A"/>
              <w:lang w:eastAsia="en-IN"/>
            </w:rPr>
          </w:rPrChange>
        </w:rPr>
      </w:pPr>
      <w:r w:rsidRPr="00EE015C">
        <w:rPr>
          <w:rFonts w:ascii="Times New Roman" w:eastAsia="Times New Roman" w:hAnsi="Times New Roman" w:cs="Times New Roman"/>
          <w:strike/>
          <w:color w:val="0E101A"/>
          <w:lang w:eastAsia="en-IN"/>
          <w:rPrChange w:id="39" w:author="Abhishek Kaushik" w:date="2022-06-07T09:49:00Z">
            <w:rPr>
              <w:rFonts w:ascii="Times New Roman" w:eastAsia="Times New Roman" w:hAnsi="Times New Roman" w:cs="Times New Roman"/>
              <w:color w:val="0E101A"/>
              <w:lang w:eastAsia="en-IN"/>
            </w:rPr>
          </w:rPrChange>
        </w:rPr>
        <w:t>The Research question according to the classification of Hinglish comments using N</w:t>
      </w:r>
      <w:r w:rsidR="00B95B28" w:rsidRPr="00EE015C">
        <w:rPr>
          <w:rFonts w:ascii="Times New Roman" w:eastAsia="Times New Roman" w:hAnsi="Times New Roman" w:cs="Times New Roman"/>
          <w:strike/>
          <w:color w:val="0E101A"/>
          <w:lang w:eastAsia="en-IN"/>
          <w:rPrChange w:id="40" w:author="Abhishek Kaushik" w:date="2022-06-07T09:49:00Z">
            <w:rPr>
              <w:rFonts w:ascii="Times New Roman" w:eastAsia="Times New Roman" w:hAnsi="Times New Roman" w:cs="Times New Roman"/>
              <w:color w:val="0E101A"/>
              <w:lang w:eastAsia="en-IN"/>
            </w:rPr>
          </w:rPrChange>
        </w:rPr>
        <w:t>atural Language Processing</w:t>
      </w:r>
      <w:r w:rsidRPr="00EE015C">
        <w:rPr>
          <w:rFonts w:ascii="Times New Roman" w:eastAsia="Times New Roman" w:hAnsi="Times New Roman" w:cs="Times New Roman"/>
          <w:strike/>
          <w:color w:val="0E101A"/>
          <w:lang w:eastAsia="en-IN"/>
          <w:rPrChange w:id="41" w:author="Abhishek Kaushik" w:date="2022-06-07T09:49:00Z">
            <w:rPr>
              <w:rFonts w:ascii="Times New Roman" w:eastAsia="Times New Roman" w:hAnsi="Times New Roman" w:cs="Times New Roman"/>
              <w:color w:val="0E101A"/>
              <w:lang w:eastAsia="en-IN"/>
            </w:rPr>
          </w:rPrChange>
        </w:rPr>
        <w:t xml:space="preserve"> and M</w:t>
      </w:r>
      <w:r w:rsidR="00B95B28" w:rsidRPr="00EE015C">
        <w:rPr>
          <w:rFonts w:ascii="Times New Roman" w:eastAsia="Times New Roman" w:hAnsi="Times New Roman" w:cs="Times New Roman"/>
          <w:strike/>
          <w:color w:val="0E101A"/>
          <w:lang w:eastAsia="en-IN"/>
          <w:rPrChange w:id="42" w:author="Abhishek Kaushik" w:date="2022-06-07T09:49:00Z">
            <w:rPr>
              <w:rFonts w:ascii="Times New Roman" w:eastAsia="Times New Roman" w:hAnsi="Times New Roman" w:cs="Times New Roman"/>
              <w:color w:val="0E101A"/>
              <w:lang w:eastAsia="en-IN"/>
            </w:rPr>
          </w:rPrChange>
        </w:rPr>
        <w:t>achine Learning</w:t>
      </w:r>
      <w:r w:rsidRPr="00EE015C">
        <w:rPr>
          <w:rFonts w:ascii="Times New Roman" w:eastAsia="Times New Roman" w:hAnsi="Times New Roman" w:cs="Times New Roman"/>
          <w:strike/>
          <w:color w:val="0E101A"/>
          <w:lang w:eastAsia="en-IN"/>
          <w:rPrChange w:id="43" w:author="Abhishek Kaushik" w:date="2022-06-07T09:49:00Z">
            <w:rPr>
              <w:rFonts w:ascii="Times New Roman" w:eastAsia="Times New Roman" w:hAnsi="Times New Roman" w:cs="Times New Roman"/>
              <w:color w:val="0E101A"/>
              <w:lang w:eastAsia="en-IN"/>
            </w:rPr>
          </w:rPrChange>
        </w:rPr>
        <w:t xml:space="preserve"> are mentioned below</w:t>
      </w:r>
      <w:ins w:id="44" w:author="Abhishek Kaushik" w:date="2022-06-07T09:49:00Z">
        <w:r w:rsidR="00EE015C">
          <w:rPr>
            <w:rFonts w:ascii="Times New Roman" w:eastAsia="Times New Roman" w:hAnsi="Times New Roman" w:cs="Times New Roman"/>
            <w:strike/>
            <w:color w:val="0E101A"/>
            <w:lang w:eastAsia="en-IN"/>
          </w:rPr>
          <w:t xml:space="preserve"> </w:t>
        </w:r>
        <w:proofErr w:type="gramStart"/>
        <w:r w:rsidR="00EE015C">
          <w:rPr>
            <w:rFonts w:ascii="Times New Roman" w:eastAsia="Times New Roman" w:hAnsi="Times New Roman" w:cs="Times New Roman"/>
            <w:strike/>
            <w:color w:val="0E101A"/>
            <w:lang w:eastAsia="en-IN"/>
          </w:rPr>
          <w:t>The</w:t>
        </w:r>
        <w:proofErr w:type="gramEnd"/>
        <w:r w:rsidR="00EE015C">
          <w:rPr>
            <w:rFonts w:ascii="Times New Roman" w:eastAsia="Times New Roman" w:hAnsi="Times New Roman" w:cs="Times New Roman"/>
            <w:strike/>
            <w:color w:val="0E101A"/>
            <w:lang w:eastAsia="en-IN"/>
          </w:rPr>
          <w:t xml:space="preserve"> foll</w:t>
        </w:r>
      </w:ins>
      <w:ins w:id="45" w:author="Abhishek Kaushik" w:date="2022-06-07T09:50:00Z">
        <w:r w:rsidR="00EE015C">
          <w:rPr>
            <w:rFonts w:ascii="Times New Roman" w:eastAsia="Times New Roman" w:hAnsi="Times New Roman" w:cs="Times New Roman"/>
            <w:strike/>
            <w:color w:val="0E101A"/>
            <w:lang w:eastAsia="en-IN"/>
          </w:rPr>
          <w:t>owing questions will be explored during the investigation:</w:t>
        </w:r>
      </w:ins>
    </w:p>
    <w:p w14:paraId="05742971" w14:textId="061ABD04"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ins w:id="46" w:author="Abhishek Kaushik" w:date="2022-06-07T09:50:00Z">
        <w:r w:rsidR="00EE015C">
          <w:rPr>
            <w:rFonts w:ascii="Times New Roman" w:eastAsia="Times New Roman" w:hAnsi="Times New Roman" w:cs="Times New Roman"/>
            <w:color w:val="0E101A"/>
            <w:lang w:eastAsia="en-IN"/>
          </w:rPr>
          <w:t>v</w:t>
        </w:r>
      </w:ins>
      <w:del w:id="47" w:author="Abhishek Kaushik" w:date="2022-06-07T09:50:00Z">
        <w:r w:rsidRPr="00B611A2" w:rsidDel="00EE015C">
          <w:rPr>
            <w:rFonts w:ascii="Times New Roman" w:eastAsia="Times New Roman" w:hAnsi="Times New Roman" w:cs="Times New Roman"/>
            <w:color w:val="0E101A"/>
            <w:lang w:eastAsia="en-IN"/>
          </w:rPr>
          <w:delText>V</w:delText>
        </w:r>
      </w:del>
      <w:r w:rsidRPr="00B611A2">
        <w:rPr>
          <w:rFonts w:ascii="Times New Roman" w:eastAsia="Times New Roman" w:hAnsi="Times New Roman" w:cs="Times New Roman"/>
          <w:color w:val="0E101A"/>
          <w:lang w:eastAsia="en-IN"/>
        </w:rPr>
        <w:t>ectorize</w:t>
      </w:r>
      <w:ins w:id="48" w:author="Abhishek Kaushik" w:date="2022-06-07T09:50:00Z">
        <w:r w:rsidR="00EE015C">
          <w:rPr>
            <w:rFonts w:ascii="Times New Roman" w:eastAsia="Times New Roman" w:hAnsi="Times New Roman" w:cs="Times New Roman"/>
            <w:color w:val="0E101A"/>
            <w:lang w:eastAsia="en-IN"/>
          </w:rPr>
          <w:t>r</w:t>
        </w:r>
      </w:ins>
      <w:del w:id="49" w:author="Abhishek Kaushik" w:date="2022-06-07T09:50:00Z">
        <w:r w:rsidRPr="00B611A2" w:rsidDel="00EE015C">
          <w:rPr>
            <w:rFonts w:ascii="Times New Roman" w:eastAsia="Times New Roman" w:hAnsi="Times New Roman" w:cs="Times New Roman"/>
            <w:color w:val="0E101A"/>
            <w:lang w:eastAsia="en-IN"/>
          </w:rPr>
          <w:delText>r during multiple vectorization</w:delText>
        </w:r>
      </w:del>
      <w:r w:rsidRPr="00B611A2">
        <w:rPr>
          <w:rFonts w:ascii="Times New Roman" w:eastAsia="Times New Roman" w:hAnsi="Times New Roman" w:cs="Times New Roman"/>
          <w:color w:val="0E101A"/>
          <w:lang w:eastAsia="en-IN"/>
        </w:rPr>
        <w:t xml:space="preserve"> techniques</w:t>
      </w:r>
      <w:r w:rsidR="001B6854">
        <w:rPr>
          <w:rFonts w:ascii="Times New Roman" w:eastAsia="Times New Roman" w:hAnsi="Times New Roman" w:cs="Times New Roman"/>
          <w:color w:val="0E101A"/>
          <w:lang w:eastAsia="en-IN"/>
        </w:rPr>
        <w:t xml:space="preserve"> </w:t>
      </w:r>
      <w:proofErr w:type="spellStart"/>
      <w:ins w:id="50" w:author="Abhishek Kaushik" w:date="2022-06-07T09:50:00Z">
        <w:r w:rsidR="00EE015C">
          <w:rPr>
            <w:rFonts w:ascii="Times New Roman" w:eastAsia="Times New Roman" w:hAnsi="Times New Roman" w:cs="Times New Roman"/>
            <w:color w:val="0E101A"/>
            <w:lang w:eastAsia="en-IN"/>
          </w:rPr>
          <w:t>cen</w:t>
        </w:r>
        <w:proofErr w:type="spellEnd"/>
        <w:r w:rsidR="00EE015C">
          <w:rPr>
            <w:rFonts w:ascii="Times New Roman" w:eastAsia="Times New Roman" w:hAnsi="Times New Roman" w:cs="Times New Roman"/>
            <w:color w:val="0E101A"/>
            <w:lang w:eastAsia="en-IN"/>
          </w:rPr>
          <w:t xml:space="preserve"> be </w:t>
        </w:r>
        <w:proofErr w:type="spellStart"/>
        <w:r w:rsidR="00EE015C">
          <w:rPr>
            <w:rFonts w:ascii="Times New Roman" w:eastAsia="Times New Roman" w:hAnsi="Times New Roman" w:cs="Times New Roman"/>
            <w:color w:val="0E101A"/>
            <w:lang w:eastAsia="en-IN"/>
          </w:rPr>
          <w:t>feectively</w:t>
        </w:r>
        <w:proofErr w:type="spellEnd"/>
        <w:r w:rsidR="00EE015C">
          <w:rPr>
            <w:rFonts w:ascii="Times New Roman" w:eastAsia="Times New Roman" w:hAnsi="Times New Roman" w:cs="Times New Roman"/>
            <w:color w:val="0E101A"/>
            <w:lang w:eastAsia="en-IN"/>
          </w:rPr>
          <w:t xml:space="preserve"> used </w:t>
        </w:r>
      </w:ins>
      <w:del w:id="51" w:author="Abhishek Kaushik" w:date="2022-06-07T09:50:00Z">
        <w:r w:rsidR="001B6854" w:rsidDel="00EE015C">
          <w:rPr>
            <w:rFonts w:ascii="Times New Roman" w:eastAsia="Times New Roman" w:hAnsi="Times New Roman" w:cs="Times New Roman"/>
            <w:color w:val="0E101A"/>
            <w:lang w:eastAsia="en-IN"/>
          </w:rPr>
          <w:delText xml:space="preserve">is </w:delText>
        </w:r>
        <w:r w:rsidR="00C03FF3" w:rsidDel="00EE015C">
          <w:rPr>
            <w:rFonts w:ascii="Times New Roman" w:eastAsia="Times New Roman" w:hAnsi="Times New Roman" w:cs="Times New Roman"/>
            <w:color w:val="0E101A"/>
            <w:lang w:eastAsia="en-IN"/>
          </w:rPr>
          <w:delText xml:space="preserve">the </w:delText>
        </w:r>
        <w:r w:rsidR="001B6854" w:rsidDel="00EE015C">
          <w:rPr>
            <w:rFonts w:ascii="Times New Roman" w:eastAsia="Times New Roman" w:hAnsi="Times New Roman" w:cs="Times New Roman"/>
            <w:color w:val="0E101A"/>
            <w:lang w:eastAsia="en-IN"/>
          </w:rPr>
          <w:delText xml:space="preserve">best pair </w:delText>
        </w:r>
      </w:del>
      <w:r w:rsidR="001B6854">
        <w:rPr>
          <w:rFonts w:ascii="Times New Roman" w:eastAsia="Times New Roman" w:hAnsi="Times New Roman" w:cs="Times New Roman"/>
          <w:color w:val="0E101A"/>
          <w:lang w:eastAsia="en-IN"/>
        </w:rPr>
        <w:t>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40ECA61"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ins w:id="52" w:author="Abhishek Kaushik" w:date="2022-06-07T09:51:00Z">
        <w:r w:rsidR="00EE015C">
          <w:rPr>
            <w:rFonts w:ascii="Times New Roman" w:eastAsia="Times New Roman" w:hAnsi="Times New Roman" w:cs="Times New Roman"/>
            <w:color w:val="0E101A"/>
            <w:lang w:eastAsia="en-IN"/>
          </w:rPr>
          <w:t xml:space="preserve"> </w:t>
        </w:r>
      </w:ins>
      <w:ins w:id="53" w:author="Abhishek Kaushik" w:date="2022-06-07T09:52:00Z">
        <w:r w:rsidR="00EE015C">
          <w:rPr>
            <w:rFonts w:ascii="Times New Roman" w:eastAsia="Times New Roman" w:hAnsi="Times New Roman" w:cs="Times New Roman"/>
            <w:color w:val="0E101A"/>
            <w:lang w:eastAsia="en-IN"/>
          </w:rPr>
          <w:t xml:space="preserve">is best </w:t>
        </w:r>
        <w:proofErr w:type="spellStart"/>
        <w:r w:rsidR="00EE015C">
          <w:rPr>
            <w:rFonts w:ascii="Times New Roman" w:eastAsia="Times New Roman" w:hAnsi="Times New Roman" w:cs="Times New Roman"/>
            <w:color w:val="0E101A"/>
            <w:lang w:eastAsia="en-IN"/>
          </w:rPr>
          <w:t>permofing</w:t>
        </w:r>
        <w:proofErr w:type="spellEnd"/>
        <w:r w:rsidR="00EE015C">
          <w:rPr>
            <w:rFonts w:ascii="Times New Roman" w:eastAsia="Times New Roman" w:hAnsi="Times New Roman" w:cs="Times New Roman"/>
            <w:color w:val="0E101A"/>
            <w:lang w:eastAsia="en-IN"/>
          </w:rPr>
          <w:t xml:space="preserve"> model in on </w:t>
        </w:r>
        <w:proofErr w:type="spellStart"/>
        <w:r w:rsidR="00EE015C">
          <w:rPr>
            <w:rFonts w:ascii="Times New Roman" w:eastAsia="Times New Roman" w:hAnsi="Times New Roman" w:cs="Times New Roman"/>
            <w:color w:val="0E101A"/>
            <w:lang w:eastAsia="en-IN"/>
          </w:rPr>
          <w:t>higlish</w:t>
        </w:r>
        <w:proofErr w:type="spellEnd"/>
        <w:r w:rsidR="00EE015C">
          <w:rPr>
            <w:rFonts w:ascii="Times New Roman" w:eastAsia="Times New Roman" w:hAnsi="Times New Roman" w:cs="Times New Roman"/>
            <w:color w:val="0E101A"/>
            <w:lang w:eastAsia="en-IN"/>
          </w:rPr>
          <w:t xml:space="preserve"> data</w:t>
        </w:r>
      </w:ins>
      <w:del w:id="54" w:author="Abhishek Kaushik" w:date="2022-06-07T09:51:00Z">
        <w:r w:rsidDel="00EE015C">
          <w:rPr>
            <w:rFonts w:ascii="Times New Roman" w:eastAsia="Times New Roman" w:hAnsi="Times New Roman" w:cs="Times New Roman"/>
            <w:color w:val="0E101A"/>
            <w:lang w:eastAsia="en-IN"/>
          </w:rPr>
          <w:delText>gives</w:delText>
        </w:r>
        <w:r w:rsidR="00B611A2" w:rsidRPr="00B611A2" w:rsidDel="00EE015C">
          <w:rPr>
            <w:rFonts w:ascii="Times New Roman" w:eastAsia="Times New Roman" w:hAnsi="Times New Roman" w:cs="Times New Roman"/>
            <w:color w:val="0E101A"/>
            <w:lang w:eastAsia="en-IN"/>
          </w:rPr>
          <w:delText xml:space="preserve"> </w:delText>
        </w:r>
        <w:r w:rsidR="00C03FF3" w:rsidDel="00EE015C">
          <w:rPr>
            <w:rFonts w:ascii="Times New Roman" w:eastAsia="Times New Roman" w:hAnsi="Times New Roman" w:cs="Times New Roman"/>
            <w:color w:val="0E101A"/>
            <w:lang w:eastAsia="en-IN"/>
          </w:rPr>
          <w:delText xml:space="preserve">the </w:delText>
        </w:r>
        <w:r w:rsidR="00B611A2" w:rsidRPr="00B611A2" w:rsidDel="00EE015C">
          <w:rPr>
            <w:rFonts w:ascii="Times New Roman" w:eastAsia="Times New Roman" w:hAnsi="Times New Roman" w:cs="Times New Roman"/>
            <w:color w:val="0E101A"/>
            <w:lang w:eastAsia="en-IN"/>
          </w:rPr>
          <w:delText>best evaluation results like Accuracy, Precision, recall, Confusion matrices, and Classification Report for this Hinglish classification?</w:delText>
        </w:r>
      </w:del>
    </w:p>
    <w:p w14:paraId="3922E128" w14:textId="408F3A0E"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ins w:id="55" w:author="Abhishek Kaushik" w:date="2022-06-07T09:52:00Z">
        <w:r w:rsidR="00EE015C">
          <w:rPr>
            <w:rFonts w:ascii="Times New Roman" w:eastAsia="Times New Roman" w:hAnsi="Times New Roman" w:cs="Times New Roman"/>
            <w:color w:val="0E101A"/>
            <w:lang w:eastAsia="en-IN"/>
          </w:rPr>
          <w:t>(PCA)</w:t>
        </w:r>
      </w:ins>
      <w:r w:rsidR="00B611A2" w:rsidRPr="00B611A2">
        <w:rPr>
          <w:rFonts w:ascii="Times New Roman" w:eastAsia="Times New Roman" w:hAnsi="Times New Roman" w:cs="Times New Roman"/>
          <w:color w:val="0E101A"/>
          <w:lang w:eastAsia="en-IN"/>
        </w:rPr>
        <w:t>and Independent Component Analysis</w:t>
      </w:r>
      <w:ins w:id="56" w:author="Abhishek Kaushik" w:date="2022-06-07T09:52:00Z">
        <w:r w:rsidR="00EE015C">
          <w:rPr>
            <w:rFonts w:ascii="Times New Roman" w:eastAsia="Times New Roman" w:hAnsi="Times New Roman" w:cs="Times New Roman"/>
            <w:color w:val="0E101A"/>
            <w:lang w:eastAsia="en-IN"/>
          </w:rPr>
          <w:t>(ICA)</w:t>
        </w:r>
      </w:ins>
      <w:r w:rsidR="00B611A2" w:rsidRPr="00B611A2">
        <w:rPr>
          <w:rFonts w:ascii="Times New Roman" w:eastAsia="Times New Roman" w:hAnsi="Times New Roman" w:cs="Times New Roman"/>
          <w:color w:val="0E101A"/>
          <w:lang w:eastAsia="en-IN"/>
        </w:rPr>
        <w:t xml:space="preserve">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0CF58EA0" w14:textId="01EF6054" w:rsidR="00537029" w:rsidRDefault="0053062E" w:rsidP="00537029">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r w:rsidR="00C47ED4">
        <w:rPr>
          <w:rFonts w:ascii="Times New Roman" w:hAnsi="Times New Roman" w:cs="Times New Roman"/>
        </w:rPr>
        <w:t xml:space="preserve"> </w:t>
      </w:r>
      <w:r w:rsidR="00C47ED4" w:rsidRPr="00D85080">
        <w:rPr>
          <w:rFonts w:ascii="Times New Roman" w:hAnsi="Times New Roman" w:cs="Times New Roman"/>
          <w:strike/>
          <w:rPrChange w:id="57" w:author="Abhishek Kaushik" w:date="2022-06-07T09:54:00Z">
            <w:rPr>
              <w:rFonts w:ascii="Times New Roman" w:hAnsi="Times New Roman" w:cs="Times New Roman"/>
            </w:rPr>
          </w:rPrChange>
        </w:rPr>
        <w:t xml:space="preserve">Background research was </w:t>
      </w:r>
      <w:del w:id="58" w:author="Abhishek Kaushik" w:date="2022-06-07T09:54:00Z">
        <w:r w:rsidR="00C47ED4" w:rsidRPr="00D85080" w:rsidDel="00D85080">
          <w:rPr>
            <w:rFonts w:ascii="Times New Roman" w:hAnsi="Times New Roman" w:cs="Times New Roman"/>
            <w:strike/>
            <w:rPrChange w:id="59" w:author="Abhishek Kaushik" w:date="2022-06-07T09:54:00Z">
              <w:rPr>
                <w:rFonts w:ascii="Times New Roman" w:hAnsi="Times New Roman" w:cs="Times New Roman"/>
              </w:rPr>
            </w:rPrChange>
          </w:rPr>
          <w:delText>done on the following areas of this analysis.</w:delText>
        </w:r>
      </w:del>
    </w:p>
    <w:p w14:paraId="574F208D" w14:textId="1406CC21" w:rsidR="00C47ED4" w:rsidRPr="00D85080" w:rsidRDefault="005F18B2" w:rsidP="00D85080">
      <w:pPr>
        <w:pStyle w:val="Heading2"/>
        <w:pPrChange w:id="60" w:author="Abhishek Kaushik" w:date="2022-06-07T09:53:00Z">
          <w:pPr>
            <w:pStyle w:val="ListParagraph"/>
            <w:numPr>
              <w:ilvl w:val="3"/>
              <w:numId w:val="2"/>
            </w:numPr>
            <w:ind w:left="0"/>
            <w:jc w:val="both"/>
          </w:pPr>
        </w:pPrChange>
      </w:pPr>
      <w:r w:rsidRPr="00D85080">
        <w:t>Data Pre-processing</w:t>
      </w:r>
    </w:p>
    <w:p w14:paraId="63D1BBC5" w14:textId="051F00BA" w:rsidR="007F6C9A" w:rsidRPr="00D85080" w:rsidDel="00D85080" w:rsidRDefault="007F6C9A" w:rsidP="00D85080">
      <w:pPr>
        <w:ind w:left="2520"/>
        <w:jc w:val="both"/>
        <w:rPr>
          <w:moveFrom w:id="61" w:author="Abhishek Kaushik" w:date="2022-06-07T09:53:00Z"/>
          <w:rFonts w:ascii="Times New Roman" w:hAnsi="Times New Roman" w:cs="Times New Roman"/>
          <w:rPrChange w:id="62" w:author="Abhishek Kaushik" w:date="2022-06-07T09:53:00Z">
            <w:rPr>
              <w:moveFrom w:id="63" w:author="Abhishek Kaushik" w:date="2022-06-07T09:53:00Z"/>
            </w:rPr>
          </w:rPrChange>
        </w:rPr>
        <w:pPrChange w:id="64" w:author="Abhishek Kaushik" w:date="2022-06-07T09:53:00Z">
          <w:pPr>
            <w:pStyle w:val="ListParagraph"/>
            <w:numPr>
              <w:ilvl w:val="3"/>
              <w:numId w:val="2"/>
            </w:numPr>
            <w:ind w:left="0"/>
            <w:jc w:val="both"/>
          </w:pPr>
        </w:pPrChange>
      </w:pPr>
      <w:moveFromRangeStart w:id="65" w:author="Abhishek Kaushik" w:date="2022-06-07T09:53:00Z" w:name="move105488034"/>
      <w:moveFrom w:id="66" w:author="Abhishek Kaushik" w:date="2022-06-07T09:53:00Z">
        <w:r w:rsidRPr="00D85080" w:rsidDel="00D85080">
          <w:rPr>
            <w:rFonts w:ascii="Times New Roman" w:hAnsi="Times New Roman" w:cs="Times New Roman"/>
            <w:rPrChange w:id="67" w:author="Abhishek Kaushik" w:date="2022-06-07T09:53:00Z">
              <w:rPr/>
            </w:rPrChange>
          </w:rPr>
          <w:t>Mix codes</w:t>
        </w:r>
      </w:moveFrom>
    </w:p>
    <w:p w14:paraId="41815354" w14:textId="65BE92FF" w:rsidR="005F18B2" w:rsidRPr="00D85080" w:rsidDel="00D85080" w:rsidRDefault="005F18B2" w:rsidP="00D85080">
      <w:pPr>
        <w:ind w:left="2520"/>
        <w:jc w:val="both"/>
        <w:rPr>
          <w:moveFrom w:id="68" w:author="Abhishek Kaushik" w:date="2022-06-07T09:53:00Z"/>
          <w:rFonts w:ascii="Times New Roman" w:hAnsi="Times New Roman" w:cs="Times New Roman"/>
          <w:rPrChange w:id="69" w:author="Abhishek Kaushik" w:date="2022-06-07T09:53:00Z">
            <w:rPr>
              <w:moveFrom w:id="70" w:author="Abhishek Kaushik" w:date="2022-06-07T09:53:00Z"/>
            </w:rPr>
          </w:rPrChange>
        </w:rPr>
        <w:pPrChange w:id="71" w:author="Abhishek Kaushik" w:date="2022-06-07T09:53:00Z">
          <w:pPr>
            <w:pStyle w:val="ListParagraph"/>
            <w:numPr>
              <w:ilvl w:val="3"/>
              <w:numId w:val="2"/>
            </w:numPr>
            <w:ind w:left="0"/>
            <w:jc w:val="both"/>
          </w:pPr>
        </w:pPrChange>
      </w:pPr>
      <w:moveFrom w:id="72" w:author="Abhishek Kaushik" w:date="2022-06-07T09:53:00Z">
        <w:r w:rsidRPr="00D85080" w:rsidDel="00D85080">
          <w:rPr>
            <w:rFonts w:ascii="Times New Roman" w:hAnsi="Times New Roman" w:cs="Times New Roman"/>
            <w:rPrChange w:id="73" w:author="Abhishek Kaushik" w:date="2022-06-07T09:53:00Z">
              <w:rPr/>
            </w:rPrChange>
          </w:rPr>
          <w:t>Machine Learning</w:t>
        </w:r>
      </w:moveFrom>
    </w:p>
    <w:p w14:paraId="4946CBE6" w14:textId="16DAA4F0" w:rsidR="007703C7" w:rsidRPr="00D85080" w:rsidDel="00D85080" w:rsidRDefault="005F18B2" w:rsidP="00D85080">
      <w:pPr>
        <w:ind w:left="2520"/>
        <w:jc w:val="both"/>
        <w:rPr>
          <w:moveFrom w:id="74" w:author="Abhishek Kaushik" w:date="2022-06-07T09:53:00Z"/>
          <w:rFonts w:ascii="Times New Roman" w:hAnsi="Times New Roman" w:cs="Times New Roman"/>
          <w:rPrChange w:id="75" w:author="Abhishek Kaushik" w:date="2022-06-07T09:53:00Z">
            <w:rPr>
              <w:moveFrom w:id="76" w:author="Abhishek Kaushik" w:date="2022-06-07T09:53:00Z"/>
            </w:rPr>
          </w:rPrChange>
        </w:rPr>
        <w:pPrChange w:id="77" w:author="Abhishek Kaushik" w:date="2022-06-07T09:53:00Z">
          <w:pPr>
            <w:pStyle w:val="ListParagraph"/>
            <w:numPr>
              <w:ilvl w:val="3"/>
              <w:numId w:val="2"/>
            </w:numPr>
            <w:ind w:left="0"/>
            <w:jc w:val="both"/>
          </w:pPr>
        </w:pPrChange>
      </w:pPr>
      <w:moveFrom w:id="78" w:author="Abhishek Kaushik" w:date="2022-06-07T09:53:00Z">
        <w:r w:rsidRPr="00D85080" w:rsidDel="00D85080">
          <w:rPr>
            <w:rFonts w:ascii="Times New Roman" w:hAnsi="Times New Roman" w:cs="Times New Roman"/>
            <w:rPrChange w:id="79" w:author="Abhishek Kaushik" w:date="2022-06-07T09:53:00Z">
              <w:rPr/>
            </w:rPrChange>
          </w:rPr>
          <w:t>Sentimental Analysis</w:t>
        </w:r>
      </w:moveFrom>
    </w:p>
    <w:moveFromRangeEnd w:id="65"/>
    <w:p w14:paraId="6667A4D2" w14:textId="0B6392A8" w:rsidR="00CC73E5" w:rsidRDefault="00C647DF" w:rsidP="007703C7">
      <w:pPr>
        <w:jc w:val="both"/>
        <w:rPr>
          <w:ins w:id="80" w:author="Abhishek Kaushik" w:date="2022-06-07T09:53:00Z"/>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BERT,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V and </w:t>
      </w:r>
      <w:proofErr w:type="spellStart"/>
      <w:r w:rsidR="009155E2">
        <w:rPr>
          <w:rFonts w:ascii="Times New Roman" w:hAnsi="Times New Roman" w:cs="Times New Roman"/>
        </w:rPr>
        <w:t>Subba</w:t>
      </w:r>
      <w:proofErr w:type="spellEnd"/>
      <w:r w:rsidR="009155E2">
        <w:rPr>
          <w:rFonts w:ascii="Times New Roman" w:hAnsi="Times New Roman" w:cs="Times New Roman"/>
        </w:rPr>
        <w:t xml:space="preserve"> B have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 </w:t>
      </w:r>
      <w:commentRangeStart w:id="81"/>
      <w:r w:rsidR="009155E2">
        <w:rPr>
          <w:rFonts w:ascii="Times New Roman" w:hAnsi="Times New Roman" w:cs="Times New Roman"/>
        </w:rPr>
        <w:t xml:space="preserve">This combination of the sentimental analysis framework gave them the best performance </w:t>
      </w:r>
      <w:r w:rsidR="002E03F9">
        <w:rPr>
          <w:rFonts w:ascii="Times New Roman" w:hAnsi="Times New Roman" w:cs="Times New Roman"/>
        </w:rPr>
        <w:t>when compared to</w:t>
      </w:r>
      <w:r w:rsidR="009155E2">
        <w:rPr>
          <w:rFonts w:ascii="Times New Roman" w:hAnsi="Times New Roman" w:cs="Times New Roman"/>
        </w:rPr>
        <w:t xml:space="preserve"> other models</w:t>
      </w:r>
      <w:r w:rsidR="009106B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EndPr/>
        <w:sdtContent>
          <w:r w:rsidR="005433BE" w:rsidRPr="005433BE">
            <w:rPr>
              <w:rFonts w:ascii="Times New Roman" w:hAnsi="Times New Roman" w:cs="Times New Roman"/>
              <w:color w:val="000000"/>
            </w:rPr>
            <w:t xml:space="preserve">(Kumar and </w:t>
          </w:r>
          <w:proofErr w:type="spellStart"/>
          <w:r w:rsidR="005433BE" w:rsidRPr="005433BE">
            <w:rPr>
              <w:rFonts w:ascii="Times New Roman" w:hAnsi="Times New Roman" w:cs="Times New Roman"/>
              <w:color w:val="000000"/>
            </w:rPr>
            <w:t>Subba</w:t>
          </w:r>
          <w:proofErr w:type="spellEnd"/>
          <w:r w:rsidR="005433BE" w:rsidRPr="005433BE">
            <w:rPr>
              <w:rFonts w:ascii="Times New Roman" w:hAnsi="Times New Roman" w:cs="Times New Roman"/>
              <w:color w:val="000000"/>
            </w:rPr>
            <w:t xml:space="preserve"> 2020)</w:t>
          </w:r>
        </w:sdtContent>
      </w:sdt>
      <w:commentRangeEnd w:id="81"/>
      <w:r w:rsidR="00BA76E0">
        <w:rPr>
          <w:rStyle w:val="CommentReference"/>
        </w:rPr>
        <w:commentReference w:id="81"/>
      </w:r>
      <w:r w:rsidR="009155E2">
        <w:rPr>
          <w:rFonts w:ascii="Times New Roman" w:hAnsi="Times New Roman" w:cs="Times New Roman"/>
        </w:rPr>
        <w:t>.</w:t>
      </w:r>
      <w:r w:rsidR="009106BC">
        <w:rPr>
          <w:rFonts w:ascii="Times New Roman" w:hAnsi="Times New Roman" w:cs="Times New Roman"/>
        </w:rPr>
        <w:t xml:space="preserve"> </w:t>
      </w:r>
      <w:proofErr w:type="spellStart"/>
      <w:r w:rsidR="00065612">
        <w:rPr>
          <w:rFonts w:ascii="Times New Roman" w:hAnsi="Times New Roman" w:cs="Times New Roman"/>
        </w:rPr>
        <w:t>Irawaty</w:t>
      </w:r>
      <w:proofErr w:type="spellEnd"/>
      <w:r w:rsidR="00065612">
        <w:rPr>
          <w:rFonts w:ascii="Times New Roman" w:hAnsi="Times New Roman" w:cs="Times New Roman"/>
        </w:rPr>
        <w:t xml:space="preserve"> I, </w:t>
      </w:r>
      <w:proofErr w:type="spellStart"/>
      <w:r w:rsidR="00065612">
        <w:rPr>
          <w:rFonts w:ascii="Times New Roman" w:hAnsi="Times New Roman" w:cs="Times New Roman"/>
        </w:rPr>
        <w:t>Andreswari</w:t>
      </w:r>
      <w:proofErr w:type="spellEnd"/>
      <w:r w:rsidR="00065612">
        <w:rPr>
          <w:rFonts w:ascii="Times New Roman" w:hAnsi="Times New Roman" w:cs="Times New Roman"/>
        </w:rPr>
        <w:t xml:space="preserve"> R, </w:t>
      </w:r>
      <w:r w:rsidR="00357D6F">
        <w:rPr>
          <w:rFonts w:ascii="Times New Roman" w:hAnsi="Times New Roman" w:cs="Times New Roman"/>
        </w:rPr>
        <w:t xml:space="preserve">and </w:t>
      </w:r>
      <w:commentRangeStart w:id="82"/>
      <w:proofErr w:type="spellStart"/>
      <w:r w:rsidR="00065612">
        <w:rPr>
          <w:rFonts w:ascii="Times New Roman" w:hAnsi="Times New Roman" w:cs="Times New Roman"/>
        </w:rPr>
        <w:t>Pramesti</w:t>
      </w:r>
      <w:proofErr w:type="spellEnd"/>
      <w:r w:rsidR="00065612">
        <w:rPr>
          <w:rFonts w:ascii="Times New Roman" w:hAnsi="Times New Roman" w:cs="Times New Roman"/>
        </w:rPr>
        <w:t xml:space="preserve"> </w:t>
      </w:r>
      <w:commentRangeEnd w:id="82"/>
      <w:r w:rsidR="00BA76E0">
        <w:rPr>
          <w:rStyle w:val="CommentReference"/>
        </w:rPr>
        <w:commentReference w:id="82"/>
      </w:r>
      <w:commentRangeStart w:id="83"/>
      <w:r w:rsidR="00065612">
        <w:rPr>
          <w:rFonts w:ascii="Times New Roman" w:hAnsi="Times New Roman" w:cs="Times New Roman"/>
        </w:rPr>
        <w:t xml:space="preserve">D have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 xml:space="preserve">to </w:t>
      </w:r>
      <w:proofErr w:type="spellStart"/>
      <w:r w:rsidR="00C14EF4">
        <w:rPr>
          <w:rFonts w:ascii="Times New Roman" w:hAnsi="Times New Roman" w:cs="Times New Roman"/>
        </w:rPr>
        <w:t>analyze</w:t>
      </w:r>
      <w:proofErr w:type="spellEnd"/>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commentRangeEnd w:id="83"/>
      <w:r w:rsidR="00BA76E0">
        <w:rPr>
          <w:rStyle w:val="CommentReference"/>
        </w:rPr>
        <w:commentReference w:id="83"/>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Irawaty</w:t>
          </w:r>
          <w:proofErr w:type="spellEnd"/>
          <w:r w:rsidR="005433BE" w:rsidRPr="005433BE">
            <w:rPr>
              <w:rFonts w:ascii="Times New Roman" w:hAnsi="Times New Roman" w:cs="Times New Roman"/>
              <w:color w:val="000000"/>
            </w:rPr>
            <w:t xml:space="preserve"> et al. 2020)</w:t>
          </w:r>
        </w:sdtContent>
      </w:sdt>
      <w:r w:rsidR="00377753">
        <w:rPr>
          <w:rFonts w:ascii="Times New Roman" w:hAnsi="Times New Roman" w:cs="Times New Roman"/>
        </w:rPr>
        <w:t>.</w:t>
      </w:r>
      <w:r w:rsidR="0028780E">
        <w:rPr>
          <w:rFonts w:ascii="Times New Roman" w:hAnsi="Times New Roman" w:cs="Times New Roman"/>
        </w:rPr>
        <w:t xml:space="preserve"> </w:t>
      </w:r>
      <w:r w:rsidR="0028780E" w:rsidRPr="00EC50CD">
        <w:rPr>
          <w:rFonts w:ascii="Times New Roman" w:hAnsi="Times New Roman" w:cs="Times New Roman"/>
          <w:strike/>
          <w:rPrChange w:id="84" w:author="Abhishek Kaushik" w:date="2022-06-07T14:38:00Z">
            <w:rPr>
              <w:rFonts w:ascii="Times New Roman" w:hAnsi="Times New Roman" w:cs="Times New Roman"/>
            </w:rPr>
          </w:rPrChange>
        </w:rPr>
        <w:t xml:space="preserve">Shah S, Kaushik A, </w:t>
      </w:r>
      <w:r w:rsidR="00357D6F" w:rsidRPr="00EC50CD">
        <w:rPr>
          <w:rFonts w:ascii="Times New Roman" w:hAnsi="Times New Roman" w:cs="Times New Roman"/>
          <w:strike/>
          <w:rPrChange w:id="85" w:author="Abhishek Kaushik" w:date="2022-06-07T14:38:00Z">
            <w:rPr>
              <w:rFonts w:ascii="Times New Roman" w:hAnsi="Times New Roman" w:cs="Times New Roman"/>
            </w:rPr>
          </w:rPrChange>
        </w:rPr>
        <w:t xml:space="preserve">and </w:t>
      </w:r>
      <w:r w:rsidR="0028780E" w:rsidRPr="00EC50CD">
        <w:rPr>
          <w:rFonts w:ascii="Times New Roman" w:hAnsi="Times New Roman" w:cs="Times New Roman"/>
          <w:strike/>
          <w:rPrChange w:id="86" w:author="Abhishek Kaushik" w:date="2022-06-07T14:38:00Z">
            <w:rPr>
              <w:rFonts w:ascii="Times New Roman" w:hAnsi="Times New Roman" w:cs="Times New Roman"/>
            </w:rPr>
          </w:rPrChange>
        </w:rPr>
        <w:t>Sharma S</w:t>
      </w:r>
      <w:r w:rsidR="00357D6F">
        <w:rPr>
          <w:rFonts w:ascii="Times New Roman" w:hAnsi="Times New Roman" w:cs="Times New Roman"/>
        </w:rPr>
        <w:t xml:space="preserve"> </w:t>
      </w:r>
      <w:ins w:id="87" w:author="Abhishek Kaushik" w:date="2022-06-07T14:39:00Z">
        <w:r w:rsidR="00EC50CD">
          <w:rPr>
            <w:rFonts w:ascii="Times New Roman" w:hAnsi="Times New Roman" w:cs="Times New Roman"/>
          </w:rPr>
          <w:t xml:space="preserve">Shah et al. </w:t>
        </w:r>
      </w:ins>
      <w:r w:rsidR="00357D6F">
        <w:rPr>
          <w:rFonts w:ascii="Times New Roman" w:hAnsi="Times New Roman" w:cs="Times New Roman"/>
        </w:rPr>
        <w:t xml:space="preserve">have conducted a </w:t>
      </w:r>
      <w:ins w:id="88" w:author="Abhishek Kaushik" w:date="2022-06-07T14:39:00Z">
        <w:r w:rsidR="00EC50CD">
          <w:rPr>
            <w:rFonts w:ascii="Times New Roman" w:hAnsi="Times New Roman" w:cs="Times New Roman"/>
          </w:rPr>
          <w:t>s</w:t>
        </w:r>
      </w:ins>
      <w:del w:id="89" w:author="Abhishek Kaushik" w:date="2022-06-07T14:39:00Z">
        <w:r w:rsidR="00357D6F" w:rsidDel="00EC50CD">
          <w:rPr>
            <w:rFonts w:ascii="Times New Roman" w:hAnsi="Times New Roman" w:cs="Times New Roman"/>
          </w:rPr>
          <w:delText>S</w:delText>
        </w:r>
      </w:del>
      <w:r w:rsidR="00357D6F">
        <w:rPr>
          <w:rFonts w:ascii="Times New Roman" w:hAnsi="Times New Roman" w:cs="Times New Roman"/>
        </w:rPr>
        <w:t xml:space="preserve">entimental </w:t>
      </w:r>
      <w:ins w:id="90" w:author="Abhishek Kaushik" w:date="2022-06-07T14:39:00Z">
        <w:r w:rsidR="00EC50CD">
          <w:rPr>
            <w:rFonts w:ascii="Times New Roman" w:hAnsi="Times New Roman" w:cs="Times New Roman"/>
          </w:rPr>
          <w:t>a</w:t>
        </w:r>
      </w:ins>
      <w:del w:id="91" w:author="Abhishek Kaushik" w:date="2022-06-07T14:39:00Z">
        <w:r w:rsidR="00357D6F" w:rsidDel="00EC50CD">
          <w:rPr>
            <w:rFonts w:ascii="Times New Roman" w:hAnsi="Times New Roman" w:cs="Times New Roman"/>
          </w:rPr>
          <w:delText>A</w:delText>
        </w:r>
      </w:del>
      <w:r w:rsidR="00357D6F">
        <w:rPr>
          <w:rFonts w:ascii="Times New Roman" w:hAnsi="Times New Roman" w:cs="Times New Roman"/>
        </w:rPr>
        <w:t xml:space="preserve">nalysis </w:t>
      </w:r>
      <w:r w:rsidR="00DD1A40">
        <w:rPr>
          <w:rFonts w:ascii="Times New Roman" w:hAnsi="Times New Roman" w:cs="Times New Roman"/>
        </w:rPr>
        <w:t>of</w:t>
      </w:r>
      <w:r w:rsidR="00357D6F">
        <w:rPr>
          <w:rFonts w:ascii="Times New Roman" w:hAnsi="Times New Roman" w:cs="Times New Roman"/>
        </w:rPr>
        <w:t xml:space="preserve"> </w:t>
      </w:r>
      <w:proofErr w:type="spellStart"/>
      <w:r w:rsidR="00357D6F">
        <w:rPr>
          <w:rFonts w:ascii="Times New Roman" w:hAnsi="Times New Roman" w:cs="Times New Roman"/>
        </w:rPr>
        <w:t>Marglish</w:t>
      </w:r>
      <w:proofErr w:type="spellEnd"/>
      <w:ins w:id="92" w:author="Abhishek Kaushik" w:date="2022-06-07T14:47:00Z">
        <w:r w:rsidR="000C6C19">
          <w:rPr>
            <w:rFonts w:ascii="Times New Roman" w:hAnsi="Times New Roman" w:cs="Times New Roman"/>
          </w:rPr>
          <w:t xml:space="preserve"> (??? What is </w:t>
        </w:r>
        <w:proofErr w:type="spellStart"/>
        <w:r w:rsidR="000C6C19">
          <w:rPr>
            <w:rFonts w:ascii="Times New Roman" w:hAnsi="Times New Roman" w:cs="Times New Roman"/>
          </w:rPr>
          <w:t>narglsih</w:t>
        </w:r>
        <w:proofErr w:type="spellEnd"/>
        <w:r w:rsidR="000C6C19">
          <w:rPr>
            <w:rFonts w:ascii="Times New Roman" w:hAnsi="Times New Roman" w:cs="Times New Roman"/>
          </w:rPr>
          <w:t>)</w:t>
        </w:r>
      </w:ins>
      <w:r w:rsidR="00357D6F">
        <w:rPr>
          <w:rFonts w:ascii="Times New Roman" w:hAnsi="Times New Roman" w:cs="Times New Roman"/>
        </w:rPr>
        <w:t xml:space="preserve"> comments </w:t>
      </w:r>
      <w:r w:rsidR="00AB2B9C">
        <w:rPr>
          <w:rFonts w:ascii="Times New Roman" w:hAnsi="Times New Roman" w:cs="Times New Roman"/>
        </w:rPr>
        <w:t>on</w:t>
      </w:r>
      <w:r w:rsidR="00357D6F">
        <w:rPr>
          <w:rFonts w:ascii="Times New Roman" w:hAnsi="Times New Roman" w:cs="Times New Roman"/>
        </w:rPr>
        <w:t xml:space="preserve"> YouTube cookery channels.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w:t>
      </w:r>
      <w:proofErr w:type="spellStart"/>
      <w:r w:rsidR="007F623B">
        <w:rPr>
          <w:rFonts w:ascii="Times New Roman" w:hAnsi="Times New Roman" w:cs="Times New Roman"/>
        </w:rPr>
        <w:t>Marglish</w:t>
      </w:r>
      <w:proofErr w:type="spellEnd"/>
      <w:r w:rsidR="007F623B">
        <w:rPr>
          <w:rFonts w:ascii="Times New Roman" w:hAnsi="Times New Roman" w:cs="Times New Roman"/>
        </w:rPr>
        <w:t xml:space="preserve">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EndPr/>
        <w:sdtContent>
          <w:r w:rsidR="005433BE" w:rsidRPr="005433BE">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proofErr w:type="spellStart"/>
      <w:r w:rsidR="00DE7B56" w:rsidRPr="00DE7B56">
        <w:rPr>
          <w:rFonts w:ascii="Times New Roman" w:hAnsi="Times New Roman" w:cs="Times New Roman"/>
        </w:rPr>
        <w:t>Aro</w:t>
      </w:r>
      <w:proofErr w:type="spellEnd"/>
      <w:r w:rsidR="00DE7B56" w:rsidRPr="00DE7B56">
        <w:rPr>
          <w:rFonts w:ascii="Times New Roman" w:hAnsi="Times New Roman" w:cs="Times New Roman"/>
        </w:rPr>
        <w:t xml:space="preserve"> T</w:t>
      </w:r>
      <w:r w:rsidR="009D3642">
        <w:rPr>
          <w:rFonts w:ascii="Times New Roman" w:hAnsi="Times New Roman" w:cs="Times New Roman"/>
        </w:rPr>
        <w:t xml:space="preserve">, </w:t>
      </w:r>
      <w:r w:rsidR="00DE7B56" w:rsidRPr="00DE7B56">
        <w:rPr>
          <w:rFonts w:ascii="Times New Roman" w:hAnsi="Times New Roman" w:cs="Times New Roman"/>
        </w:rPr>
        <w:t>Dada F</w:t>
      </w:r>
      <w:r w:rsidR="009D3642">
        <w:rPr>
          <w:rFonts w:ascii="Times New Roman" w:hAnsi="Times New Roman" w:cs="Times New Roman"/>
        </w:rPr>
        <w:t xml:space="preserve">, and </w:t>
      </w:r>
      <w:proofErr w:type="spellStart"/>
      <w:r w:rsidR="00DE7B56" w:rsidRPr="00DE7B56">
        <w:rPr>
          <w:rFonts w:ascii="Times New Roman" w:hAnsi="Times New Roman" w:cs="Times New Roman"/>
        </w:rPr>
        <w:t>Oluwagbemiga</w:t>
      </w:r>
      <w:proofErr w:type="spellEnd"/>
      <w:r w:rsidR="00DE7B56" w:rsidRPr="00DE7B56">
        <w:rPr>
          <w:rFonts w:ascii="Times New Roman" w:hAnsi="Times New Roman" w:cs="Times New Roman"/>
        </w:rPr>
        <w:t xml:space="preserve"> Balogun A</w:t>
      </w:r>
      <w:r w:rsidR="00DE7B56">
        <w:rPr>
          <w:rFonts w:ascii="Times New Roman" w:hAnsi="Times New Roman" w:cs="Times New Roman"/>
        </w:rPr>
        <w:t xml:space="preserve"> </w:t>
      </w:r>
      <w:r w:rsidR="009D3642">
        <w:rPr>
          <w:rFonts w:ascii="Times New Roman" w:hAnsi="Times New Roman" w:cs="Times New Roman"/>
        </w:rPr>
        <w:t>ha</w:t>
      </w:r>
      <w:r w:rsidR="000C5FB2">
        <w:rPr>
          <w:rFonts w:ascii="Times New Roman" w:hAnsi="Times New Roman" w:cs="Times New Roman"/>
        </w:rPr>
        <w:t>ve</w:t>
      </w:r>
      <w:r w:rsidR="00DE7B56">
        <w:rPr>
          <w:rFonts w:ascii="Times New Roman" w:hAnsi="Times New Roman" w:cs="Times New Roman"/>
        </w:rPr>
        <w:t xml:space="preserve"> </w:t>
      </w:r>
      <w:proofErr w:type="spellStart"/>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w:t>
      </w:r>
      <w:proofErr w:type="spellEnd"/>
      <w:r w:rsidR="00DE7B56">
        <w:rPr>
          <w:rFonts w:ascii="Times New Roman" w:hAnsi="Times New Roman" w:cs="Times New Roman"/>
        </w:rPr>
        <w:t xml:space="preserve"> the effect of removing </w:t>
      </w:r>
      <w:proofErr w:type="spellStart"/>
      <w:r w:rsidR="00DE7B56">
        <w:rPr>
          <w:rFonts w:ascii="Times New Roman" w:hAnsi="Times New Roman" w:cs="Times New Roman"/>
        </w:rPr>
        <w:t>stopwords</w:t>
      </w:r>
      <w:proofErr w:type="spellEnd"/>
      <w:r w:rsidR="00DE7B56">
        <w:rPr>
          <w:rFonts w:ascii="Times New Roman" w:hAnsi="Times New Roman" w:cs="Times New Roman"/>
        </w:rPr>
        <w:t xml:space="preserve"> on text data classification of SMS spam datasets.</w:t>
      </w:r>
      <w:r w:rsidR="001462EF">
        <w:rPr>
          <w:rFonts w:ascii="Times New Roman" w:hAnsi="Times New Roman" w:cs="Times New Roman"/>
        </w:rPr>
        <w:t xml:space="preserve"> They have </w:t>
      </w:r>
      <w:proofErr w:type="spellStart"/>
      <w:r w:rsidR="007F6C9A">
        <w:rPr>
          <w:rFonts w:ascii="Times New Roman" w:hAnsi="Times New Roman" w:cs="Times New Roman"/>
        </w:rPr>
        <w:t>modeled</w:t>
      </w:r>
      <w:proofErr w:type="spellEnd"/>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w:t>
      </w:r>
      <w:proofErr w:type="spellStart"/>
      <w:r w:rsidR="00247BB8">
        <w:rPr>
          <w:rFonts w:ascii="Times New Roman" w:hAnsi="Times New Roman" w:cs="Times New Roman"/>
        </w:rPr>
        <w:t>stopwords</w:t>
      </w:r>
      <w:proofErr w:type="spellEnd"/>
      <w:r w:rsidR="00247BB8">
        <w:rPr>
          <w:rFonts w:ascii="Times New Roman" w:hAnsi="Times New Roman" w:cs="Times New Roman"/>
        </w:rPr>
        <w:t xml:space="preserve">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Aro</w:t>
          </w:r>
          <w:proofErr w:type="spellEnd"/>
          <w:r w:rsidR="005433BE" w:rsidRPr="005433BE">
            <w:rPr>
              <w:rFonts w:ascii="Times New Roman" w:hAnsi="Times New Roman" w:cs="Times New Roman"/>
              <w:color w:val="000000"/>
            </w:rPr>
            <w:t xml:space="preserve"> et al. 2019)</w:t>
          </w:r>
        </w:sdtContent>
      </w:sdt>
      <w:r w:rsidR="00247BB8">
        <w:rPr>
          <w:rFonts w:ascii="Times New Roman" w:hAnsi="Times New Roman" w:cs="Times New Roman"/>
        </w:rPr>
        <w:t>.</w:t>
      </w:r>
      <w:r w:rsidR="0065621B">
        <w:rPr>
          <w:rFonts w:ascii="Times New Roman" w:hAnsi="Times New Roman" w:cs="Times New Roman"/>
        </w:rPr>
        <w:t xml:space="preserve"> </w:t>
      </w:r>
      <w:proofErr w:type="spellStart"/>
      <w:r w:rsidR="00BF478D" w:rsidRPr="00BF478D">
        <w:rPr>
          <w:rFonts w:ascii="Times New Roman" w:hAnsi="Times New Roman" w:cs="Times New Roman"/>
        </w:rPr>
        <w:t>AbdulNabi</w:t>
      </w:r>
      <w:proofErr w:type="spellEnd"/>
      <w:r w:rsidR="00BF478D" w:rsidRPr="00BF478D">
        <w:rPr>
          <w:rFonts w:ascii="Times New Roman" w:hAnsi="Times New Roman" w:cs="Times New Roman"/>
        </w:rPr>
        <w:t xml:space="preserve"> I</w:t>
      </w:r>
      <w:r w:rsidR="00BF478D">
        <w:rPr>
          <w:rFonts w:ascii="Times New Roman" w:hAnsi="Times New Roman" w:cs="Times New Roman"/>
        </w:rPr>
        <w:t xml:space="preserve"> and </w:t>
      </w:r>
      <w:r w:rsidR="00BF478D" w:rsidRPr="00BF478D">
        <w:rPr>
          <w:rFonts w:ascii="Times New Roman" w:hAnsi="Times New Roman" w:cs="Times New Roman"/>
        </w:rPr>
        <w:t>Yaseen Q</w:t>
      </w:r>
      <w:r w:rsidR="00BF478D">
        <w:rPr>
          <w:rFonts w:ascii="Times New Roman" w:hAnsi="Times New Roman" w:cs="Times New Roman"/>
        </w:rPr>
        <w:t xml:space="preserve"> have used deep learning for spam mail detection. They have used BERT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machine learning algorithms using two separate datasets. They have achieved </w:t>
      </w:r>
      <w:r w:rsidR="00ED5C9E">
        <w:rPr>
          <w:rFonts w:ascii="Times New Roman" w:hAnsi="Times New Roman" w:cs="Times New Roman"/>
        </w:rPr>
        <w:t xml:space="preserve">the </w:t>
      </w:r>
      <w:r w:rsidR="006E75B7">
        <w:rPr>
          <w:rFonts w:ascii="Times New Roman" w:hAnsi="Times New Roman" w:cs="Times New Roman"/>
        </w:rPr>
        <w:t xml:space="preserve">highest accuracy </w:t>
      </w:r>
      <w:r w:rsidR="00ED5C9E">
        <w:rPr>
          <w:rFonts w:ascii="Times New Roman" w:hAnsi="Times New Roman" w:cs="Times New Roman"/>
        </w:rPr>
        <w:t>of</w:t>
      </w:r>
      <w:r w:rsidR="006E75B7">
        <w:rPr>
          <w:rFonts w:ascii="Times New Roman" w:hAnsi="Times New Roman" w:cs="Times New Roman"/>
        </w:rPr>
        <w:t xml:space="preserve"> 98.67% and </w:t>
      </w:r>
      <w:r w:rsidR="00ED5C9E">
        <w:rPr>
          <w:rFonts w:ascii="Times New Roman" w:hAnsi="Times New Roman" w:cs="Times New Roman"/>
        </w:rPr>
        <w:t xml:space="preserve">the </w:t>
      </w:r>
      <w:r w:rsidR="006E75B7">
        <w:rPr>
          <w:rFonts w:ascii="Times New Roman" w:hAnsi="Times New Roman" w:cs="Times New Roman"/>
        </w:rPr>
        <w:t xml:space="preserve">F1 score </w:t>
      </w:r>
      <w:r w:rsidR="00ED5C9E">
        <w:rPr>
          <w:rFonts w:ascii="Times New Roman" w:hAnsi="Times New Roman" w:cs="Times New Roman"/>
        </w:rPr>
        <w:t>of</w:t>
      </w:r>
      <w:r w:rsidR="006E75B7">
        <w:rPr>
          <w:rFonts w:ascii="Times New Roman" w:hAnsi="Times New Roman" w:cs="Times New Roman"/>
        </w:rPr>
        <w:t xml:space="preserve"> 98.66%</w:t>
      </w:r>
      <w:r w:rsidR="00A12FF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AbdulNabi</w:t>
          </w:r>
          <w:proofErr w:type="spellEnd"/>
          <w:r w:rsidR="005433BE" w:rsidRPr="005433BE">
            <w:rPr>
              <w:rFonts w:ascii="Times New Roman" w:hAnsi="Times New Roman" w:cs="Times New Roman"/>
              <w:color w:val="000000"/>
            </w:rPr>
            <w:t xml:space="preserve">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Devika R</w:t>
      </w:r>
      <w:r w:rsidR="00B975CA">
        <w:rPr>
          <w:rFonts w:ascii="Times New Roman" w:hAnsi="Times New Roman" w:cs="Times New Roman"/>
        </w:rPr>
        <w:t xml:space="preserve">, </w:t>
      </w:r>
      <w:proofErr w:type="spellStart"/>
      <w:r w:rsidR="00B975CA" w:rsidRPr="00B975CA">
        <w:rPr>
          <w:rFonts w:ascii="Times New Roman" w:hAnsi="Times New Roman" w:cs="Times New Roman"/>
        </w:rPr>
        <w:t>Vairavasundaram</w:t>
      </w:r>
      <w:proofErr w:type="spellEnd"/>
      <w:r w:rsidR="00B975CA" w:rsidRPr="00B975CA">
        <w:rPr>
          <w:rFonts w:ascii="Times New Roman" w:hAnsi="Times New Roman" w:cs="Times New Roman"/>
        </w:rPr>
        <w:t xml:space="preserve"> S</w:t>
      </w:r>
      <w:r w:rsidR="00B975CA">
        <w:rPr>
          <w:rFonts w:ascii="Times New Roman" w:hAnsi="Times New Roman" w:cs="Times New Roman"/>
        </w:rPr>
        <w:t xml:space="preserve">, and </w:t>
      </w:r>
      <w:proofErr w:type="spellStart"/>
      <w:r w:rsidR="00B975CA" w:rsidRPr="00B975CA">
        <w:rPr>
          <w:rFonts w:ascii="Times New Roman" w:hAnsi="Times New Roman" w:cs="Times New Roman"/>
        </w:rPr>
        <w:t>Mahenthar</w:t>
      </w:r>
      <w:proofErr w:type="spellEnd"/>
      <w:r w:rsidR="00B975CA" w:rsidRPr="00B975CA">
        <w:rPr>
          <w:rFonts w:ascii="Times New Roman" w:hAnsi="Times New Roman" w:cs="Times New Roman"/>
        </w:rPr>
        <w:t xml:space="preserve"> C</w:t>
      </w:r>
      <w:r w:rsidR="00B975CA">
        <w:rPr>
          <w:rFonts w:ascii="Times New Roman" w:hAnsi="Times New Roman" w:cs="Times New Roman"/>
        </w:rPr>
        <w:t xml:space="preserve"> have worked on </w:t>
      </w:r>
      <w:r w:rsidR="00B975CA">
        <w:rPr>
          <w:rFonts w:ascii="Times New Roman" w:hAnsi="Times New Roman" w:cs="Times New Roman"/>
        </w:rPr>
        <w:lastRenderedPageBreak/>
        <w:t xml:space="preserve">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BERT model.</w:t>
      </w:r>
      <w:r w:rsidR="001629D3">
        <w:rPr>
          <w:rFonts w:ascii="Times New Roman" w:hAnsi="Times New Roman" w:cs="Times New Roman"/>
        </w:rPr>
        <w:t xml:space="preserve"> As BERT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BERT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EndPr/>
        <w:sdtContent>
          <w:r w:rsidR="005433BE" w:rsidRPr="005433BE">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Qu S</w:t>
      </w:r>
      <w:r w:rsidR="00E444F8">
        <w:rPr>
          <w:rFonts w:ascii="Times New Roman" w:hAnsi="Times New Roman" w:cs="Times New Roman"/>
        </w:rPr>
        <w:t xml:space="preserve">, </w:t>
      </w:r>
      <w:r w:rsidR="00E444F8" w:rsidRPr="00E444F8">
        <w:rPr>
          <w:rFonts w:ascii="Times New Roman" w:hAnsi="Times New Roman" w:cs="Times New Roman"/>
        </w:rPr>
        <w:t>Yang Y</w:t>
      </w:r>
      <w:r w:rsidR="00E444F8">
        <w:rPr>
          <w:rFonts w:ascii="Times New Roman" w:hAnsi="Times New Roman" w:cs="Times New Roman"/>
        </w:rPr>
        <w:t xml:space="preserve">, and </w:t>
      </w:r>
      <w:r w:rsidR="00E444F8" w:rsidRPr="00E444F8">
        <w:rPr>
          <w:rFonts w:ascii="Times New Roman" w:hAnsi="Times New Roman" w:cs="Times New Roman"/>
        </w:rPr>
        <w:t>Que Q</w:t>
      </w:r>
      <w:r w:rsidR="00E444F8">
        <w:rPr>
          <w:rFonts w:ascii="Times New Roman" w:hAnsi="Times New Roman" w:cs="Times New Roman"/>
        </w:rPr>
        <w:t xml:space="preserve"> have done the emotion classification of Spanish language data with XLM-Roberta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proofErr w:type="spellStart"/>
      <w:r w:rsidR="00E444F8">
        <w:rPr>
          <w:rFonts w:ascii="Times New Roman" w:hAnsi="Times New Roman" w:cs="Times New Roman"/>
        </w:rPr>
        <w:t>TextCNN</w:t>
      </w:r>
      <w:proofErr w:type="spellEnd"/>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 This model g</w:t>
      </w:r>
      <w:r w:rsidR="000728FB">
        <w:rPr>
          <w:rFonts w:ascii="Times New Roman" w:hAnsi="Times New Roman" w:cs="Times New Roman"/>
        </w:rPr>
        <w:t>ave</w:t>
      </w:r>
      <w:r w:rsidR="00F429AD">
        <w:rPr>
          <w:rFonts w:ascii="Times New Roman" w:hAnsi="Times New Roman" w:cs="Times New Roman"/>
        </w:rPr>
        <w:t xml:space="preserve"> 14</w:t>
      </w:r>
      <w:r w:rsidR="00F429AD" w:rsidRPr="00F429AD">
        <w:rPr>
          <w:rFonts w:ascii="Times New Roman" w:hAnsi="Times New Roman" w:cs="Times New Roman"/>
          <w:vertAlign w:val="superscript"/>
        </w:rPr>
        <w:t>th</w:t>
      </w:r>
      <w:r w:rsidR="00F429AD">
        <w:rPr>
          <w:rFonts w:ascii="Times New Roman" w:hAnsi="Times New Roman" w:cs="Times New Roman"/>
        </w:rPr>
        <w:t xml:space="preserve"> good accuracy in their analysis with </w:t>
      </w:r>
      <w:r w:rsidR="00354557">
        <w:rPr>
          <w:rFonts w:ascii="Times New Roman" w:hAnsi="Times New Roman" w:cs="Times New Roman"/>
        </w:rPr>
        <w:t xml:space="preserve">an </w:t>
      </w:r>
      <w:r w:rsidR="00F429AD">
        <w:rPr>
          <w:rFonts w:ascii="Times New Roman" w:hAnsi="Times New Roman" w:cs="Times New Roman"/>
        </w:rPr>
        <w:t>accuracy of 53.68% and</w:t>
      </w:r>
      <w:r w:rsidR="00354557">
        <w:rPr>
          <w:rFonts w:ascii="Times New Roman" w:hAnsi="Times New Roman" w:cs="Times New Roman"/>
        </w:rPr>
        <w:t xml:space="preserve"> </w:t>
      </w:r>
      <w:r w:rsidR="0085482A">
        <w:rPr>
          <w:rFonts w:ascii="Times New Roman" w:hAnsi="Times New Roman" w:cs="Times New Roman"/>
        </w:rPr>
        <w:t>an</w:t>
      </w:r>
      <w:r w:rsidR="00F429AD">
        <w:rPr>
          <w:rFonts w:ascii="Times New Roman" w:hAnsi="Times New Roman" w:cs="Times New Roman"/>
        </w:rPr>
        <w:t xml:space="preserve"> F1</w:t>
      </w:r>
      <w:r w:rsidR="00354557">
        <w:rPr>
          <w:rFonts w:ascii="Times New Roman" w:hAnsi="Times New Roman" w:cs="Times New Roman"/>
        </w:rPr>
        <w:t xml:space="preserve"> score</w:t>
      </w:r>
      <w:r w:rsidR="00F429AD">
        <w:rPr>
          <w:rFonts w:ascii="Times New Roman" w:hAnsi="Times New Roman" w:cs="Times New Roman"/>
        </w:rPr>
        <w:t xml:space="preserve"> of 55.70%</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EndPr/>
        <w:sdtContent>
          <w:r w:rsidR="005433BE" w:rsidRPr="005433BE">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proofErr w:type="spellStart"/>
      <w:r w:rsidR="00AA7038" w:rsidRPr="00AA7038">
        <w:rPr>
          <w:rFonts w:ascii="Times New Roman" w:hAnsi="Times New Roman" w:cs="Times New Roman"/>
        </w:rPr>
        <w:t>Kadriu</w:t>
      </w:r>
      <w:proofErr w:type="spellEnd"/>
      <w:r w:rsidR="00AA7038" w:rsidRPr="00AA7038">
        <w:rPr>
          <w:rFonts w:ascii="Times New Roman" w:hAnsi="Times New Roman" w:cs="Times New Roman"/>
        </w:rPr>
        <w:t xml:space="preserve"> A</w:t>
      </w:r>
      <w:r w:rsidR="00AA7038">
        <w:rPr>
          <w:rFonts w:ascii="Times New Roman" w:hAnsi="Times New Roman" w:cs="Times New Roman"/>
        </w:rPr>
        <w:t xml:space="preserve">, </w:t>
      </w:r>
      <w:r w:rsidR="00AA7038" w:rsidRPr="00AA7038">
        <w:rPr>
          <w:rFonts w:ascii="Times New Roman" w:hAnsi="Times New Roman" w:cs="Times New Roman"/>
        </w:rPr>
        <w:t>Abazi L</w:t>
      </w:r>
      <w:r w:rsidR="00AA7038">
        <w:rPr>
          <w:rFonts w:ascii="Times New Roman" w:hAnsi="Times New Roman" w:cs="Times New Roman"/>
        </w:rPr>
        <w:t xml:space="preserve">, and </w:t>
      </w:r>
      <w:r w:rsidR="00AA7038" w:rsidRPr="00AA7038">
        <w:rPr>
          <w:rFonts w:ascii="Times New Roman" w:hAnsi="Times New Roman" w:cs="Times New Roman"/>
        </w:rPr>
        <w:t>Abazi H</w:t>
      </w:r>
      <w:r w:rsidR="00AA7038">
        <w:rPr>
          <w:rFonts w:ascii="Times New Roman" w:hAnsi="Times New Roman" w:cs="Times New Roman"/>
        </w:rPr>
        <w:t xml:space="preserve"> have used 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 xml:space="preserve">second is using </w:t>
      </w:r>
      <w:proofErr w:type="spellStart"/>
      <w:r w:rsidR="00F06852">
        <w:rPr>
          <w:rFonts w:ascii="Times New Roman" w:hAnsi="Times New Roman" w:cs="Times New Roman"/>
        </w:rPr>
        <w:t>FastText</w:t>
      </w:r>
      <w:proofErr w:type="spellEnd"/>
      <w:r w:rsidR="00F06852">
        <w:rPr>
          <w:rFonts w:ascii="Times New Roman" w:hAnsi="Times New Roman" w:cs="Times New Roman"/>
        </w:rPr>
        <w:t xml:space="preserve"> for hierarchical classification.</w:t>
      </w:r>
      <w:r w:rsidR="009274E7">
        <w:rPr>
          <w:rFonts w:ascii="Times New Roman" w:hAnsi="Times New Roman" w:cs="Times New Roman"/>
        </w:rPr>
        <w:t xml:space="preserve"> For classification, the bag of words model gave the best evaluation result. For multi-label text, </w:t>
      </w:r>
      <w:proofErr w:type="spellStart"/>
      <w:r w:rsidR="009274E7">
        <w:rPr>
          <w:rFonts w:ascii="Times New Roman" w:hAnsi="Times New Roman" w:cs="Times New Roman"/>
        </w:rPr>
        <w:t>FastText</w:t>
      </w:r>
      <w:proofErr w:type="spellEnd"/>
      <w:r w:rsidR="009274E7">
        <w:rPr>
          <w:rFonts w:ascii="Times New Roman" w:hAnsi="Times New Roman" w:cs="Times New Roman"/>
        </w:rPr>
        <w:t xml:space="preserve"> gave better performance.</w:t>
      </w:r>
      <w:r w:rsidR="004D2997">
        <w:rPr>
          <w:rFonts w:ascii="Times New Roman" w:hAnsi="Times New Roman" w:cs="Times New Roman"/>
        </w:rPr>
        <w:t xml:space="preserve"> Overall,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Kadriu</w:t>
          </w:r>
          <w:proofErr w:type="spellEnd"/>
          <w:r w:rsidR="005433BE" w:rsidRPr="005433BE">
            <w:rPr>
              <w:rFonts w:ascii="Times New Roman" w:hAnsi="Times New Roman" w:cs="Times New Roman"/>
              <w:color w:val="000000"/>
            </w:rPr>
            <w:t xml:space="preserve"> et al. 2019)</w:t>
          </w:r>
        </w:sdtContent>
      </w:sdt>
      <w:r w:rsidR="004D2997">
        <w:rPr>
          <w:rFonts w:ascii="Times New Roman" w:hAnsi="Times New Roman" w:cs="Times New Roman"/>
        </w:rPr>
        <w:t>.</w:t>
      </w:r>
    </w:p>
    <w:p w14:paraId="064D3D67" w14:textId="77777777" w:rsidR="00D85080" w:rsidRPr="00304B9A" w:rsidRDefault="00D85080" w:rsidP="00D85080">
      <w:pPr>
        <w:pStyle w:val="Heading2"/>
        <w:rPr>
          <w:moveTo w:id="93" w:author="Abhishek Kaushik" w:date="2022-06-07T09:53:00Z"/>
        </w:rPr>
        <w:pPrChange w:id="94" w:author="Abhishek Kaushik" w:date="2022-06-07T09:53:00Z">
          <w:pPr>
            <w:ind w:left="2520"/>
            <w:jc w:val="both"/>
          </w:pPr>
        </w:pPrChange>
      </w:pPr>
      <w:moveToRangeStart w:id="95" w:author="Abhishek Kaushik" w:date="2022-06-07T09:53:00Z" w:name="move105488034"/>
      <w:moveTo w:id="96" w:author="Abhishek Kaushik" w:date="2022-06-07T09:53:00Z">
        <w:r w:rsidRPr="00304B9A">
          <w:t>Mix codes</w:t>
        </w:r>
      </w:moveTo>
    </w:p>
    <w:p w14:paraId="5C394AEB" w14:textId="0AB2EAC3" w:rsidR="00D85080" w:rsidRPr="00304B9A" w:rsidDel="00D85080" w:rsidRDefault="00D85080" w:rsidP="00D85080">
      <w:pPr>
        <w:ind w:left="2520"/>
        <w:jc w:val="both"/>
        <w:rPr>
          <w:del w:id="97" w:author="Abhishek Kaushik" w:date="2022-06-07T09:53:00Z"/>
          <w:moveTo w:id="98" w:author="Abhishek Kaushik" w:date="2022-06-07T09:53:00Z"/>
          <w:rFonts w:ascii="Times New Roman" w:hAnsi="Times New Roman" w:cs="Times New Roman"/>
        </w:rPr>
      </w:pPr>
      <w:moveTo w:id="99" w:author="Abhishek Kaushik" w:date="2022-06-07T09:53:00Z">
        <w:del w:id="100" w:author="Abhishek Kaushik" w:date="2022-06-07T09:53:00Z">
          <w:r w:rsidRPr="00304B9A" w:rsidDel="00D85080">
            <w:rPr>
              <w:rFonts w:ascii="Times New Roman" w:hAnsi="Times New Roman" w:cs="Times New Roman"/>
            </w:rPr>
            <w:delText>Machine Learning</w:delText>
          </w:r>
        </w:del>
      </w:moveTo>
    </w:p>
    <w:p w14:paraId="1CFC038C" w14:textId="4CDCC24C" w:rsidR="00D85080" w:rsidRPr="00304B9A" w:rsidDel="00D85080" w:rsidRDefault="00D85080" w:rsidP="00D85080">
      <w:pPr>
        <w:ind w:left="2520"/>
        <w:jc w:val="both"/>
        <w:rPr>
          <w:del w:id="101" w:author="Abhishek Kaushik" w:date="2022-06-07T09:53:00Z"/>
          <w:moveTo w:id="102" w:author="Abhishek Kaushik" w:date="2022-06-07T09:53:00Z"/>
          <w:rFonts w:ascii="Times New Roman" w:hAnsi="Times New Roman" w:cs="Times New Roman"/>
        </w:rPr>
      </w:pPr>
      <w:moveTo w:id="103" w:author="Abhishek Kaushik" w:date="2022-06-07T09:53:00Z">
        <w:del w:id="104" w:author="Abhishek Kaushik" w:date="2022-06-07T09:53:00Z">
          <w:r w:rsidRPr="00304B9A" w:rsidDel="00D85080">
            <w:rPr>
              <w:rFonts w:ascii="Times New Roman" w:hAnsi="Times New Roman" w:cs="Times New Roman"/>
            </w:rPr>
            <w:delText>Sentimental Analysis</w:delText>
          </w:r>
        </w:del>
      </w:moveTo>
    </w:p>
    <w:moveToRangeEnd w:id="95"/>
    <w:p w14:paraId="58FC3BF8" w14:textId="77777777" w:rsidR="00D85080" w:rsidRDefault="00D85080" w:rsidP="007703C7">
      <w:pPr>
        <w:jc w:val="both"/>
        <w:rPr>
          <w:rFonts w:ascii="Times New Roman" w:hAnsi="Times New Roman" w:cs="Times New Roman"/>
        </w:rPr>
      </w:pPr>
    </w:p>
    <w:p w14:paraId="7C431486" w14:textId="7A664871"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Agarwal V</w:t>
      </w:r>
      <w:r w:rsidR="00D65193">
        <w:rPr>
          <w:rFonts w:ascii="Times New Roman" w:hAnsi="Times New Roman" w:cs="Times New Roman"/>
        </w:rPr>
        <w:t xml:space="preserve">, </w:t>
      </w:r>
      <w:r w:rsidR="00D65193" w:rsidRPr="00D65193">
        <w:rPr>
          <w:rFonts w:ascii="Times New Roman" w:hAnsi="Times New Roman" w:cs="Times New Roman"/>
        </w:rPr>
        <w:t>Pooja Rao S</w:t>
      </w:r>
      <w:r w:rsidR="00D65193">
        <w:rPr>
          <w:rFonts w:ascii="Times New Roman" w:hAnsi="Times New Roman" w:cs="Times New Roman"/>
        </w:rPr>
        <w:t xml:space="preserve">, and </w:t>
      </w:r>
      <w:proofErr w:type="spellStart"/>
      <w:r w:rsidR="00D65193" w:rsidRPr="00D65193">
        <w:rPr>
          <w:rFonts w:ascii="Times New Roman" w:hAnsi="Times New Roman" w:cs="Times New Roman"/>
        </w:rPr>
        <w:t>Jayagopi</w:t>
      </w:r>
      <w:proofErr w:type="spellEnd"/>
      <w:r w:rsidR="00D65193" w:rsidRPr="00D65193">
        <w:rPr>
          <w:rFonts w:ascii="Times New Roman" w:hAnsi="Times New Roman" w:cs="Times New Roman"/>
        </w:rPr>
        <w:t xml:space="preserve"> D</w:t>
      </w:r>
      <w:r w:rsidR="00D65193">
        <w:rPr>
          <w:rFonts w:ascii="Times New Roman" w:hAnsi="Times New Roman" w:cs="Times New Roman"/>
        </w:rPr>
        <w:t xml:space="preserve"> have worked on Hinglish dialogue generation.</w:t>
      </w:r>
      <w:r w:rsidR="00893A1C">
        <w:rPr>
          <w:rFonts w:ascii="Times New Roman" w:hAnsi="Times New Roman" w:cs="Times New Roman"/>
        </w:rPr>
        <w:t xml:space="preserve"> They have used </w:t>
      </w:r>
      <w:proofErr w:type="spellStart"/>
      <w:r w:rsidR="00653A75">
        <w:rPr>
          <w:rFonts w:ascii="Times New Roman" w:hAnsi="Times New Roman" w:cs="Times New Roman"/>
        </w:rPr>
        <w:t>mBART</w:t>
      </w:r>
      <w:proofErr w:type="spellEnd"/>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EndPr/>
        <w:sdtContent>
          <w:r w:rsidR="005433BE" w:rsidRPr="005433BE">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Kumar A</w:t>
      </w:r>
      <w:r w:rsidR="0088492A">
        <w:rPr>
          <w:rFonts w:ascii="Times New Roman" w:hAnsi="Times New Roman" w:cs="Times New Roman"/>
        </w:rPr>
        <w:t xml:space="preserve"> and</w:t>
      </w:r>
      <w:r w:rsidR="00CA6DFE">
        <w:rPr>
          <w:rFonts w:ascii="Times New Roman" w:hAnsi="Times New Roman" w:cs="Times New Roman"/>
        </w:rPr>
        <w:t xml:space="preserve"> </w:t>
      </w:r>
      <w:r w:rsidR="00CA6DFE" w:rsidRPr="00CA6DFE">
        <w:rPr>
          <w:rFonts w:ascii="Times New Roman" w:hAnsi="Times New Roman" w:cs="Times New Roman"/>
        </w:rPr>
        <w:t>Sachdeva N</w:t>
      </w:r>
      <w:r w:rsidR="0088492A">
        <w:rPr>
          <w:rFonts w:ascii="Times New Roman" w:hAnsi="Times New Roman" w:cs="Times New Roman"/>
        </w:rPr>
        <w:t xml:space="preserve"> have 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Machine Learning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EndPr/>
        <w:sdtContent>
          <w:r w:rsidR="005433BE" w:rsidRPr="005433BE">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Mundra S</w:t>
      </w:r>
      <w:r w:rsidR="00C12B87">
        <w:rPr>
          <w:rFonts w:ascii="Times New Roman" w:hAnsi="Times New Roman" w:cs="Times New Roman"/>
        </w:rPr>
        <w:t xml:space="preserve"> and</w:t>
      </w:r>
      <w:r w:rsidR="00C470D7">
        <w:rPr>
          <w:rFonts w:ascii="Times New Roman" w:hAnsi="Times New Roman" w:cs="Times New Roman"/>
        </w:rPr>
        <w:t xml:space="preserve"> </w:t>
      </w:r>
      <w:r w:rsidR="00C470D7" w:rsidRPr="00C470D7">
        <w:rPr>
          <w:rFonts w:ascii="Times New Roman" w:hAnsi="Times New Roman" w:cs="Times New Roman"/>
        </w:rPr>
        <w:t>Mittal N</w:t>
      </w:r>
      <w:r w:rsidR="00C12B87">
        <w:rPr>
          <w:rFonts w:ascii="Times New Roman" w:hAnsi="Times New Roman" w:cs="Times New Roman"/>
        </w:rPr>
        <w:t xml:space="preserve"> have 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EndPr/>
        <w:sdtContent>
          <w:r w:rsidR="005433BE" w:rsidRPr="005433BE">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Singh M</w:t>
      </w:r>
      <w:r w:rsidR="00E417BC">
        <w:rPr>
          <w:rFonts w:ascii="Times New Roman" w:hAnsi="Times New Roman" w:cs="Times New Roman"/>
        </w:rPr>
        <w:t xml:space="preserve"> and </w:t>
      </w:r>
      <w:r w:rsidR="00E417BC" w:rsidRPr="00E417BC">
        <w:rPr>
          <w:rFonts w:ascii="Times New Roman" w:hAnsi="Times New Roman" w:cs="Times New Roman"/>
        </w:rPr>
        <w:t>Goyal V</w:t>
      </w:r>
      <w:r w:rsidR="00E417BC">
        <w:rPr>
          <w:rFonts w:ascii="Times New Roman" w:hAnsi="Times New Roman" w:cs="Times New Roman"/>
        </w:rPr>
        <w:t xml:space="preserve"> have conducted sentiment analysis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at the sentence level which gives an accuracy of 83% and </w:t>
      </w:r>
      <w:r w:rsidR="00993A0E">
        <w:rPr>
          <w:rFonts w:ascii="Times New Roman" w:hAnsi="Times New Roman" w:cs="Times New Roman"/>
        </w:rPr>
        <w:t>an</w:t>
      </w:r>
      <w:r w:rsidR="00654724">
        <w:rPr>
          <w:rFonts w:ascii="Times New Roman" w:hAnsi="Times New Roman" w:cs="Times New Roman"/>
        </w:rPr>
        <w:t xml:space="preserve"> </w:t>
      </w:r>
      <w:r w:rsidR="004D2AF2">
        <w:rPr>
          <w:rFonts w:ascii="Times New Roman" w:hAnsi="Times New Roman" w:cs="Times New Roman"/>
        </w:rPr>
        <w:t>F1 score of 77%</w:t>
      </w:r>
      <w:r w:rsidR="00D36FC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EndPr/>
        <w:sdtContent>
          <w:r w:rsidR="005433BE" w:rsidRPr="005433BE">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5416E" w:rsidRPr="0025416E">
        <w:rPr>
          <w:rFonts w:ascii="Times New Roman" w:hAnsi="Times New Roman" w:cs="Times New Roman"/>
        </w:rPr>
        <w:t>Swaminathan S</w:t>
      </w:r>
      <w:r w:rsidR="0025416E">
        <w:rPr>
          <w:rFonts w:ascii="Times New Roman" w:hAnsi="Times New Roman" w:cs="Times New Roman"/>
        </w:rPr>
        <w:t xml:space="preserve">, </w:t>
      </w:r>
      <w:r w:rsidR="0025416E" w:rsidRPr="0025416E">
        <w:rPr>
          <w:rFonts w:ascii="Times New Roman" w:hAnsi="Times New Roman" w:cs="Times New Roman"/>
        </w:rPr>
        <w:t>Ganesan H</w:t>
      </w:r>
      <w:r w:rsidR="0025416E">
        <w:rPr>
          <w:rFonts w:ascii="Times New Roman" w:hAnsi="Times New Roman" w:cs="Times New Roman"/>
        </w:rPr>
        <w:t xml:space="preserve">, and </w:t>
      </w:r>
      <w:proofErr w:type="spellStart"/>
      <w:r w:rsidR="0025416E" w:rsidRPr="0025416E">
        <w:rPr>
          <w:rFonts w:ascii="Times New Roman" w:hAnsi="Times New Roman" w:cs="Times New Roman"/>
        </w:rPr>
        <w:t>Pandiyarajan</w:t>
      </w:r>
      <w:proofErr w:type="spellEnd"/>
      <w:r w:rsidR="0025416E" w:rsidRPr="0025416E">
        <w:rPr>
          <w:rFonts w:ascii="Times New Roman" w:hAnsi="Times New Roman" w:cs="Times New Roman"/>
        </w:rPr>
        <w:t xml:space="preserve"> R</w:t>
      </w:r>
      <w:r w:rsidR="0025416E">
        <w:rPr>
          <w:rFonts w:ascii="Times New Roman" w:hAnsi="Times New Roman" w:cs="Times New Roman"/>
        </w:rPr>
        <w:t xml:space="preserve"> have </w:t>
      </w:r>
      <w:proofErr w:type="spellStart"/>
      <w:r w:rsidR="0025416E">
        <w:rPr>
          <w:rFonts w:ascii="Times New Roman" w:hAnsi="Times New Roman" w:cs="Times New Roman"/>
        </w:rPr>
        <w:t>modeled</w:t>
      </w:r>
      <w:proofErr w:type="spellEnd"/>
      <w:r w:rsidR="0025416E">
        <w:rPr>
          <w:rFonts w:ascii="Times New Roman" w:hAnsi="Times New Roman" w:cs="Times New Roman"/>
        </w:rPr>
        <w:t xml:space="preserve"> hate speech identification based on </w:t>
      </w:r>
      <w:r w:rsidR="002357AE">
        <w:rPr>
          <w:rFonts w:ascii="Times New Roman" w:hAnsi="Times New Roman" w:cs="Times New Roman"/>
        </w:rPr>
        <w:t xml:space="preserve">the </w:t>
      </w:r>
      <w:r w:rsidR="0025416E">
        <w:rPr>
          <w:rFonts w:ascii="Times New Roman" w:hAnsi="Times New Roman" w:cs="Times New Roman"/>
        </w:rPr>
        <w:t>Dravidian mix-code.</w:t>
      </w:r>
      <w:r w:rsidR="000A76FB">
        <w:rPr>
          <w:rFonts w:ascii="Times New Roman" w:hAnsi="Times New Roman" w:cs="Times New Roman"/>
        </w:rPr>
        <w:t xml:space="preserve"> They have used machine learning, deep learning, and ensemble models</w:t>
      </w:r>
      <w:r w:rsidR="002357AE">
        <w:rPr>
          <w:rFonts w:ascii="Times New Roman" w:hAnsi="Times New Roman" w:cs="Times New Roman"/>
        </w:rPr>
        <w:t xml:space="preserve">. For sentiment classification, they have trained and tested the models like Naïve Bayes, Decision tree, </w:t>
      </w:r>
      <w:r w:rsidR="008173B0">
        <w:rPr>
          <w:rFonts w:ascii="Times New Roman" w:hAnsi="Times New Roman" w:cs="Times New Roman"/>
        </w:rPr>
        <w:t>Random Forest</w:t>
      </w:r>
      <w:r w:rsidR="002357AE">
        <w:rPr>
          <w:rFonts w:ascii="Times New Roman" w:hAnsi="Times New Roman" w:cs="Times New Roman"/>
        </w:rPr>
        <w:t xml:space="preserve">, </w:t>
      </w:r>
      <w:r w:rsidR="00205ED3">
        <w:rPr>
          <w:rFonts w:ascii="Times New Roman" w:hAnsi="Times New Roman" w:cs="Times New Roman"/>
        </w:rPr>
        <w:t>Long</w:t>
      </w:r>
      <w:r w:rsidR="002357AE">
        <w:rPr>
          <w:rFonts w:ascii="Times New Roman" w:hAnsi="Times New Roman" w:cs="Times New Roman"/>
        </w:rPr>
        <w:t xml:space="preserve"> </w:t>
      </w:r>
      <w:r w:rsidR="00205ED3">
        <w:rPr>
          <w:rFonts w:ascii="Times New Roman" w:hAnsi="Times New Roman" w:cs="Times New Roman"/>
        </w:rPr>
        <w:t>S</w:t>
      </w:r>
      <w:r w:rsidR="002357AE">
        <w:rPr>
          <w:rFonts w:ascii="Times New Roman" w:hAnsi="Times New Roman" w:cs="Times New Roman"/>
        </w:rPr>
        <w:t>hort</w:t>
      </w:r>
      <w:r w:rsidR="000C76F5">
        <w:rPr>
          <w:rFonts w:ascii="Times New Roman" w:hAnsi="Times New Roman" w:cs="Times New Roman"/>
        </w:rPr>
        <w:t>-</w:t>
      </w:r>
      <w:r w:rsidR="00205ED3">
        <w:rPr>
          <w:rFonts w:ascii="Times New Roman" w:hAnsi="Times New Roman" w:cs="Times New Roman"/>
        </w:rPr>
        <w:t>T</w:t>
      </w:r>
      <w:r w:rsidR="002357AE">
        <w:rPr>
          <w:rFonts w:ascii="Times New Roman" w:hAnsi="Times New Roman" w:cs="Times New Roman"/>
        </w:rPr>
        <w:t xml:space="preserve">erm </w:t>
      </w:r>
      <w:r w:rsidR="00205ED3">
        <w:rPr>
          <w:rFonts w:ascii="Times New Roman" w:hAnsi="Times New Roman" w:cs="Times New Roman"/>
        </w:rPr>
        <w:t>M</w:t>
      </w:r>
      <w:r w:rsidR="002357AE">
        <w:rPr>
          <w:rFonts w:ascii="Times New Roman" w:hAnsi="Times New Roman" w:cs="Times New Roman"/>
        </w:rPr>
        <w:t>emory</w:t>
      </w:r>
      <w:r w:rsidR="00C77F53">
        <w:rPr>
          <w:rFonts w:ascii="Times New Roman" w:hAnsi="Times New Roman" w:cs="Times New Roman"/>
        </w:rPr>
        <w:t>,</w:t>
      </w:r>
      <w:r w:rsidR="002357AE">
        <w:rPr>
          <w:rFonts w:ascii="Times New Roman" w:hAnsi="Times New Roman" w:cs="Times New Roman"/>
        </w:rPr>
        <w:t xml:space="preserve"> and AdaBoost.</w:t>
      </w:r>
      <w:r w:rsidR="00C77F53">
        <w:rPr>
          <w:rFonts w:ascii="Times New Roman" w:hAnsi="Times New Roman" w:cs="Times New Roman"/>
        </w:rPr>
        <w:t xml:space="preserve"> For Hate speech and </w:t>
      </w:r>
      <w:r w:rsidR="008173B0">
        <w:rPr>
          <w:rFonts w:ascii="Times New Roman" w:hAnsi="Times New Roman" w:cs="Times New Roman"/>
        </w:rPr>
        <w:t>offense</w:t>
      </w:r>
      <w:r w:rsidR="00C77F53">
        <w:rPr>
          <w:rFonts w:ascii="Times New Roman" w:hAnsi="Times New Roman" w:cs="Times New Roman"/>
        </w:rPr>
        <w:t xml:space="preserve"> content identification, they have used the models Naïve Bayes, Decision tree, </w:t>
      </w:r>
      <w:r w:rsidR="00205ED3">
        <w:rPr>
          <w:rFonts w:ascii="Times New Roman" w:hAnsi="Times New Roman" w:cs="Times New Roman"/>
        </w:rPr>
        <w:t>Random Forest</w:t>
      </w:r>
      <w:r w:rsidR="00C77F53">
        <w:rPr>
          <w:rFonts w:ascii="Times New Roman" w:hAnsi="Times New Roman" w:cs="Times New Roman"/>
        </w:rPr>
        <w:t xml:space="preserve">, Long </w:t>
      </w:r>
      <w:r w:rsidR="00B5514D">
        <w:rPr>
          <w:rFonts w:ascii="Times New Roman" w:hAnsi="Times New Roman" w:cs="Times New Roman"/>
        </w:rPr>
        <w:t>S</w:t>
      </w:r>
      <w:r w:rsidR="00C77F53">
        <w:rPr>
          <w:rFonts w:ascii="Times New Roman" w:hAnsi="Times New Roman" w:cs="Times New Roman"/>
        </w:rPr>
        <w:t>hort</w:t>
      </w:r>
      <w:r w:rsidR="00B5514D">
        <w:rPr>
          <w:rFonts w:ascii="Times New Roman" w:hAnsi="Times New Roman" w:cs="Times New Roman"/>
        </w:rPr>
        <w:t>-T</w:t>
      </w:r>
      <w:r w:rsidR="00C77F53">
        <w:rPr>
          <w:rFonts w:ascii="Times New Roman" w:hAnsi="Times New Roman" w:cs="Times New Roman"/>
        </w:rPr>
        <w:t xml:space="preserve">erm </w:t>
      </w:r>
      <w:r w:rsidR="00B5514D">
        <w:rPr>
          <w:rFonts w:ascii="Times New Roman" w:hAnsi="Times New Roman" w:cs="Times New Roman"/>
        </w:rPr>
        <w:t>M</w:t>
      </w:r>
      <w:r w:rsidR="00C77F53">
        <w:rPr>
          <w:rFonts w:ascii="Times New Roman" w:hAnsi="Times New Roman" w:cs="Times New Roman"/>
        </w:rPr>
        <w:t xml:space="preserve">emory, SVM, and Gated </w:t>
      </w:r>
      <w:r w:rsidR="008173B0">
        <w:rPr>
          <w:rFonts w:ascii="Times New Roman" w:hAnsi="Times New Roman" w:cs="Times New Roman"/>
        </w:rPr>
        <w:t>Recurrent</w:t>
      </w:r>
      <w:r w:rsidR="00C77F53">
        <w:rPr>
          <w:rFonts w:ascii="Times New Roman" w:hAnsi="Times New Roman" w:cs="Times New Roman"/>
        </w:rPr>
        <w:t xml:space="preserve"> Unit.</w:t>
      </w:r>
      <w:r w:rsidR="00205ED3">
        <w:rPr>
          <w:rFonts w:ascii="Times New Roman" w:hAnsi="Times New Roman" w:cs="Times New Roman"/>
        </w:rPr>
        <w:t xml:space="preserve"> The F1 scores obtained for Naïve Bayes and Long </w:t>
      </w:r>
      <w:r w:rsidR="00B5514D">
        <w:rPr>
          <w:rFonts w:ascii="Times New Roman" w:hAnsi="Times New Roman" w:cs="Times New Roman"/>
        </w:rPr>
        <w:t>Short-Term</w:t>
      </w:r>
      <w:r w:rsidR="00205ED3">
        <w:rPr>
          <w:rFonts w:ascii="Times New Roman" w:hAnsi="Times New Roman" w:cs="Times New Roman"/>
        </w:rPr>
        <w:t xml:space="preserve"> Memory are 61% and 60% respectively.</w:t>
      </w:r>
      <w:r w:rsidR="00B1068B">
        <w:rPr>
          <w:rFonts w:ascii="Times New Roman" w:hAnsi="Times New Roman" w:cs="Times New Roman"/>
        </w:rPr>
        <w:t xml:space="preserve"> For hate speech identification, subtask A of LSTM gave </w:t>
      </w:r>
      <w:r w:rsidR="00910B98">
        <w:rPr>
          <w:rFonts w:ascii="Times New Roman" w:hAnsi="Times New Roman" w:cs="Times New Roman"/>
        </w:rPr>
        <w:t>an</w:t>
      </w:r>
      <w:r w:rsidR="00B1068B">
        <w:rPr>
          <w:rFonts w:ascii="Times New Roman" w:hAnsi="Times New Roman" w:cs="Times New Roman"/>
        </w:rPr>
        <w:t xml:space="preserve"> F1 score of 50.02% and subtask B of </w:t>
      </w:r>
      <w:r w:rsidR="004030E5">
        <w:rPr>
          <w:rFonts w:ascii="Times New Roman" w:hAnsi="Times New Roman" w:cs="Times New Roman"/>
        </w:rPr>
        <w:t xml:space="preserve">the </w:t>
      </w:r>
      <w:r w:rsidR="00B1068B">
        <w:rPr>
          <w:rFonts w:ascii="Times New Roman" w:hAnsi="Times New Roman" w:cs="Times New Roman"/>
        </w:rPr>
        <w:t xml:space="preserve">ensemble approach gave </w:t>
      </w:r>
      <w:r w:rsidR="004D3D8B">
        <w:rPr>
          <w:rFonts w:ascii="Times New Roman" w:hAnsi="Times New Roman" w:cs="Times New Roman"/>
        </w:rPr>
        <w:t xml:space="preserve">an </w:t>
      </w:r>
      <w:r w:rsidR="00B1068B">
        <w:rPr>
          <w:rFonts w:ascii="Times New Roman" w:hAnsi="Times New Roman" w:cs="Times New Roman"/>
        </w:rPr>
        <w:t>F1 score of 24.26%</w:t>
      </w:r>
      <w:r w:rsidR="008D4DE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efaultPlaceholder_-1854013440"/>
          </w:placeholder>
        </w:sdtPr>
        <w:sdtEndPr/>
        <w:sdtContent>
          <w:r w:rsidR="005433BE" w:rsidRPr="005433BE">
            <w:rPr>
              <w:rFonts w:ascii="Times New Roman" w:hAnsi="Times New Roman" w:cs="Times New Roman"/>
              <w:color w:val="000000"/>
            </w:rPr>
            <w:t>(Swaminathan et al. 2020)</w:t>
          </w:r>
        </w:sdtContent>
      </w:sdt>
      <w:r w:rsidR="008D4DED">
        <w:rPr>
          <w:rFonts w:ascii="Times New Roman" w:hAnsi="Times New Roman" w:cs="Times New Roman"/>
        </w:rPr>
        <w:t>.</w:t>
      </w:r>
      <w:r w:rsidR="002C54CE">
        <w:rPr>
          <w:rFonts w:ascii="Times New Roman" w:hAnsi="Times New Roman" w:cs="Times New Roman"/>
        </w:rPr>
        <w:t xml:space="preserve"> </w:t>
      </w:r>
      <w:r w:rsidR="002C54CE" w:rsidRPr="002C54CE">
        <w:rPr>
          <w:rFonts w:ascii="Times New Roman" w:hAnsi="Times New Roman" w:cs="Times New Roman"/>
        </w:rPr>
        <w:t>Bansal N</w:t>
      </w:r>
      <w:r w:rsidR="002C54CE">
        <w:rPr>
          <w:rFonts w:ascii="Times New Roman" w:hAnsi="Times New Roman" w:cs="Times New Roman"/>
        </w:rPr>
        <w:t xml:space="preserve">, </w:t>
      </w:r>
      <w:r w:rsidR="002C54CE" w:rsidRPr="002C54CE">
        <w:rPr>
          <w:rFonts w:ascii="Times New Roman" w:hAnsi="Times New Roman" w:cs="Times New Roman"/>
        </w:rPr>
        <w:t>Goyal V</w:t>
      </w:r>
      <w:r w:rsidR="002C54CE">
        <w:rPr>
          <w:rFonts w:ascii="Times New Roman" w:hAnsi="Times New Roman" w:cs="Times New Roman"/>
        </w:rPr>
        <w:t xml:space="preserve">, </w:t>
      </w:r>
      <w:r w:rsidR="004030E5">
        <w:rPr>
          <w:rFonts w:ascii="Times New Roman" w:hAnsi="Times New Roman" w:cs="Times New Roman"/>
        </w:rPr>
        <w:t xml:space="preserve">and </w:t>
      </w:r>
      <w:r w:rsidR="002C54CE" w:rsidRPr="002C54CE">
        <w:rPr>
          <w:rFonts w:ascii="Times New Roman" w:hAnsi="Times New Roman" w:cs="Times New Roman"/>
        </w:rPr>
        <w:t>Rani S</w:t>
      </w:r>
      <w:r w:rsidR="004D3D8B">
        <w:rPr>
          <w:rFonts w:ascii="Times New Roman" w:hAnsi="Times New Roman" w:cs="Times New Roman"/>
        </w:rPr>
        <w:t xml:space="preserve"> have experimented </w:t>
      </w:r>
      <w:r w:rsidR="006147D0">
        <w:rPr>
          <w:rFonts w:ascii="Times New Roman" w:hAnsi="Times New Roman" w:cs="Times New Roman"/>
        </w:rPr>
        <w:t>with</w:t>
      </w:r>
      <w:r w:rsidR="004D3D8B">
        <w:rPr>
          <w:rFonts w:ascii="Times New Roman" w:hAnsi="Times New Roman" w:cs="Times New Roman"/>
        </w:rPr>
        <w:t xml:space="preserve"> 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 Machine learning models used are Decision tree, Gaussian Naïve Bayes, and Logistic Regression.</w:t>
      </w:r>
      <w:r w:rsidR="00AF1105">
        <w:rPr>
          <w:rFonts w:ascii="Times New Roman" w:hAnsi="Times New Roman" w:cs="Times New Roman"/>
        </w:rPr>
        <w:t xml:space="preserve"> The evaluation metrics of Logistic Regression are better with an accuracy of 86.63% </w:t>
      </w:r>
      <w:r w:rsidR="00BB643C">
        <w:rPr>
          <w:rFonts w:ascii="Times New Roman" w:hAnsi="Times New Roman" w:cs="Times New Roman"/>
        </w:rPr>
        <w:t>and an</w:t>
      </w:r>
      <w:r w:rsidR="00AF1105">
        <w:rPr>
          <w:rFonts w:ascii="Times New Roman" w:hAnsi="Times New Roman" w:cs="Times New Roman"/>
        </w:rPr>
        <w:t xml:space="preserve"> F1 score of 88% when compared with other models</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NiYWQ4NTItMDVlZS00N2ZmLThmN2ItMDgzNjIyY2MwOTJm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EndPr/>
        <w:sdtContent>
          <w:r w:rsidR="005433BE" w:rsidRPr="005433BE">
            <w:rPr>
              <w:rFonts w:ascii="Times New Roman" w:hAnsi="Times New Roman" w:cs="Times New Roman"/>
              <w:color w:val="000000"/>
            </w:rPr>
            <w:t>(Bansal et al. 2020)</w:t>
          </w:r>
        </w:sdtContent>
      </w:sdt>
      <w:r w:rsidR="00AF1105">
        <w:rPr>
          <w:rFonts w:ascii="Times New Roman" w:hAnsi="Times New Roman" w:cs="Times New Roman"/>
        </w:rPr>
        <w:t>.</w:t>
      </w:r>
    </w:p>
    <w:p w14:paraId="74839FEE" w14:textId="249F1D73" w:rsidR="00D85080" w:rsidRDefault="00D85080" w:rsidP="00D85080">
      <w:pPr>
        <w:pStyle w:val="Heading2"/>
        <w:rPr>
          <w:ins w:id="105" w:author="Abhishek Kaushik" w:date="2022-06-07T09:54:00Z"/>
        </w:rPr>
      </w:pPr>
      <w:ins w:id="106" w:author="Abhishek Kaushik" w:date="2022-06-07T09:54:00Z">
        <w:r>
          <w:lastRenderedPageBreak/>
          <w:t>Machine learning</w:t>
        </w:r>
      </w:ins>
    </w:p>
    <w:p w14:paraId="073984B2" w14:textId="77777777" w:rsidR="00D85080" w:rsidRPr="00D85080" w:rsidRDefault="00D85080" w:rsidP="00D85080">
      <w:pPr>
        <w:rPr>
          <w:ins w:id="107" w:author="Abhishek Kaushik" w:date="2022-06-07T09:54:00Z"/>
        </w:rPr>
        <w:pPrChange w:id="108" w:author="Abhishek Kaushik" w:date="2022-06-07T09:54:00Z">
          <w:pPr>
            <w:jc w:val="both"/>
          </w:pPr>
        </w:pPrChange>
      </w:pPr>
    </w:p>
    <w:p w14:paraId="02C36750" w14:textId="2C63A383" w:rsidR="005E3613" w:rsidRDefault="005E3613" w:rsidP="007703C7">
      <w:pPr>
        <w:jc w:val="both"/>
        <w:rPr>
          <w:ins w:id="109" w:author="Abhishek Kaushik" w:date="2022-06-07T09:54:00Z"/>
          <w:rFonts w:ascii="Times New Roman" w:hAnsi="Times New Roman" w:cs="Times New Roman"/>
        </w:rPr>
      </w:pPr>
      <w:r>
        <w:rPr>
          <w:rFonts w:ascii="Times New Roman" w:hAnsi="Times New Roman" w:cs="Times New Roman"/>
        </w:rPr>
        <w:t>Machine Learning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proofErr w:type="spellStart"/>
      <w:r w:rsidR="00D84F99" w:rsidRPr="00D84F99">
        <w:rPr>
          <w:rFonts w:ascii="Times New Roman" w:hAnsi="Times New Roman" w:cs="Times New Roman"/>
        </w:rPr>
        <w:t>Bhavitha</w:t>
      </w:r>
      <w:proofErr w:type="spellEnd"/>
      <w:r w:rsidR="00D84F99" w:rsidRPr="00D84F99">
        <w:rPr>
          <w:rFonts w:ascii="Times New Roman" w:hAnsi="Times New Roman" w:cs="Times New Roman"/>
        </w:rPr>
        <w:t xml:space="preserve"> B</w:t>
      </w:r>
      <w:r w:rsidR="00D84F99">
        <w:rPr>
          <w:rFonts w:ascii="Times New Roman" w:hAnsi="Times New Roman" w:cs="Times New Roman"/>
        </w:rPr>
        <w:t xml:space="preserve">, </w:t>
      </w:r>
      <w:r w:rsidR="00D84F99" w:rsidRPr="00D84F99">
        <w:rPr>
          <w:rFonts w:ascii="Times New Roman" w:hAnsi="Times New Roman" w:cs="Times New Roman"/>
        </w:rPr>
        <w:t>Rodrigues A</w:t>
      </w:r>
      <w:r w:rsidR="00E5268F">
        <w:rPr>
          <w:rFonts w:ascii="Times New Roman" w:hAnsi="Times New Roman" w:cs="Times New Roman"/>
        </w:rPr>
        <w:t>, and</w:t>
      </w:r>
      <w:r w:rsidR="00D84F99">
        <w:rPr>
          <w:rFonts w:ascii="Times New Roman" w:hAnsi="Times New Roman" w:cs="Times New Roman"/>
        </w:rPr>
        <w:t xml:space="preserve"> </w:t>
      </w:r>
      <w:proofErr w:type="spellStart"/>
      <w:r w:rsidR="00D84F99" w:rsidRPr="00D84F99">
        <w:rPr>
          <w:rFonts w:ascii="Times New Roman" w:hAnsi="Times New Roman" w:cs="Times New Roman"/>
        </w:rPr>
        <w:t>Chiplunkar</w:t>
      </w:r>
      <w:proofErr w:type="spellEnd"/>
      <w:r w:rsidR="00D84F99" w:rsidRPr="00D84F99">
        <w:rPr>
          <w:rFonts w:ascii="Times New Roman" w:hAnsi="Times New Roman" w:cs="Times New Roman"/>
        </w:rPr>
        <w:t xml:space="preserve"> N</w:t>
      </w:r>
      <w:r w:rsidR="003D345F">
        <w:rPr>
          <w:rFonts w:ascii="Times New Roman" w:hAnsi="Times New Roman" w:cs="Times New Roman"/>
        </w:rPr>
        <w:t xml:space="preserve"> have applied Machine Learning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Bhavitha</w:t>
          </w:r>
          <w:proofErr w:type="spellEnd"/>
          <w:r w:rsidR="005433BE" w:rsidRPr="005433BE">
            <w:rPr>
              <w:rFonts w:ascii="Times New Roman" w:hAnsi="Times New Roman" w:cs="Times New Roman"/>
              <w:color w:val="000000"/>
            </w:rPr>
            <w:t xml:space="preserve">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Agrawal S</w:t>
      </w:r>
      <w:r w:rsidR="00A325B1">
        <w:rPr>
          <w:rFonts w:ascii="Times New Roman" w:hAnsi="Times New Roman" w:cs="Times New Roman"/>
        </w:rPr>
        <w:t xml:space="preserve">, </w:t>
      </w:r>
      <w:r w:rsidR="00A325B1" w:rsidRPr="00A325B1">
        <w:rPr>
          <w:rFonts w:ascii="Times New Roman" w:hAnsi="Times New Roman" w:cs="Times New Roman"/>
        </w:rPr>
        <w:t>Singh S</w:t>
      </w:r>
      <w:r w:rsidR="00A325B1">
        <w:rPr>
          <w:rFonts w:ascii="Times New Roman" w:hAnsi="Times New Roman" w:cs="Times New Roman"/>
        </w:rPr>
        <w:t xml:space="preserve">, and </w:t>
      </w:r>
      <w:r w:rsidR="00A325B1" w:rsidRPr="00A325B1">
        <w:rPr>
          <w:rFonts w:ascii="Times New Roman" w:hAnsi="Times New Roman" w:cs="Times New Roman"/>
        </w:rPr>
        <w:t>Gupta S</w:t>
      </w:r>
      <w:r w:rsidR="00A325B1">
        <w:rPr>
          <w:rFonts w:ascii="Times New Roman" w:hAnsi="Times New Roman" w:cs="Times New Roman"/>
        </w:rPr>
        <w:t xml:space="preserve"> have 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EndPr/>
        <w:sdtContent>
          <w:r w:rsidR="005433BE" w:rsidRPr="005433BE">
            <w:rPr>
              <w:rFonts w:ascii="Times New Roman" w:hAnsi="Times New Roman" w:cs="Times New Roman"/>
              <w:color w:val="000000"/>
            </w:rPr>
            <w:t>(Agrawal et al. 2021)</w:t>
          </w:r>
        </w:sdtContent>
      </w:sdt>
      <w:r w:rsidR="00B516EC">
        <w:rPr>
          <w:rFonts w:ascii="Times New Roman" w:hAnsi="Times New Roman" w:cs="Times New Roman"/>
        </w:rPr>
        <w:t>.</w:t>
      </w:r>
      <w:r w:rsidR="00DE41E3">
        <w:rPr>
          <w:rFonts w:ascii="Times New Roman" w:hAnsi="Times New Roman" w:cs="Times New Roman"/>
        </w:rPr>
        <w:t xml:space="preserve"> </w:t>
      </w:r>
      <w:proofErr w:type="spellStart"/>
      <w:r w:rsidR="001E54EA" w:rsidRPr="001E54EA">
        <w:rPr>
          <w:rFonts w:ascii="Times New Roman" w:hAnsi="Times New Roman" w:cs="Times New Roman"/>
        </w:rPr>
        <w:t>Harfoushi</w:t>
      </w:r>
      <w:proofErr w:type="spellEnd"/>
      <w:r w:rsidR="001E54EA" w:rsidRPr="001E54EA">
        <w:rPr>
          <w:rFonts w:ascii="Times New Roman" w:hAnsi="Times New Roman" w:cs="Times New Roman"/>
        </w:rPr>
        <w:t xml:space="preserve"> O</w:t>
      </w:r>
      <w:r w:rsidR="001E54EA">
        <w:rPr>
          <w:rFonts w:ascii="Times New Roman" w:hAnsi="Times New Roman" w:cs="Times New Roman"/>
        </w:rPr>
        <w:t xml:space="preserve">, </w:t>
      </w:r>
      <w:r w:rsidR="001E54EA" w:rsidRPr="001E54EA">
        <w:rPr>
          <w:rFonts w:ascii="Times New Roman" w:hAnsi="Times New Roman" w:cs="Times New Roman"/>
        </w:rPr>
        <w:t>Hasan D</w:t>
      </w:r>
      <w:r w:rsidR="001E54EA">
        <w:rPr>
          <w:rFonts w:ascii="Times New Roman" w:hAnsi="Times New Roman" w:cs="Times New Roman"/>
        </w:rPr>
        <w:t xml:space="preserve">, and </w:t>
      </w:r>
      <w:proofErr w:type="spellStart"/>
      <w:r w:rsidR="001E54EA" w:rsidRPr="001E54EA">
        <w:rPr>
          <w:rFonts w:ascii="Times New Roman" w:hAnsi="Times New Roman" w:cs="Times New Roman"/>
        </w:rPr>
        <w:t>Obiedat</w:t>
      </w:r>
      <w:proofErr w:type="spellEnd"/>
      <w:r w:rsidR="001E54EA" w:rsidRPr="001E54EA">
        <w:rPr>
          <w:rFonts w:ascii="Times New Roman" w:hAnsi="Times New Roman" w:cs="Times New Roman"/>
        </w:rPr>
        <w:t xml:space="preserve"> R</w:t>
      </w:r>
      <w:r w:rsidR="001E54EA">
        <w:rPr>
          <w:rFonts w:ascii="Times New Roman" w:hAnsi="Times New Roman" w:cs="Times New Roman"/>
        </w:rPr>
        <w:t xml:space="preserve"> have </w:t>
      </w:r>
      <w:proofErr w:type="spellStart"/>
      <w:r w:rsidR="00BD4658">
        <w:rPr>
          <w:rFonts w:ascii="Times New Roman" w:hAnsi="Times New Roman" w:cs="Times New Roman"/>
        </w:rPr>
        <w:t>analyzed</w:t>
      </w:r>
      <w:proofErr w:type="spellEnd"/>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Machine Learning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Harfoushi</w:t>
          </w:r>
          <w:proofErr w:type="spellEnd"/>
          <w:r w:rsidR="005433BE" w:rsidRPr="005433BE">
            <w:rPr>
              <w:rFonts w:ascii="Times New Roman" w:hAnsi="Times New Roman" w:cs="Times New Roman"/>
              <w:color w:val="000000"/>
            </w:rPr>
            <w:t xml:space="preserve"> et al. 2018)</w:t>
          </w:r>
        </w:sdtContent>
      </w:sdt>
      <w:r w:rsidR="00555221">
        <w:rPr>
          <w:rFonts w:ascii="Times New Roman" w:hAnsi="Times New Roman" w:cs="Times New Roman"/>
        </w:rPr>
        <w:t>.</w:t>
      </w:r>
      <w:r w:rsidR="002E5F50">
        <w:rPr>
          <w:rFonts w:ascii="Times New Roman" w:hAnsi="Times New Roman" w:cs="Times New Roman"/>
        </w:rPr>
        <w:t xml:space="preserve"> </w:t>
      </w:r>
      <w:proofErr w:type="spellStart"/>
      <w:r w:rsidR="002E5F50" w:rsidRPr="002E5F50">
        <w:rPr>
          <w:rFonts w:ascii="Times New Roman" w:hAnsi="Times New Roman" w:cs="Times New Roman"/>
        </w:rPr>
        <w:t>Thelwall</w:t>
      </w:r>
      <w:proofErr w:type="spellEnd"/>
      <w:r w:rsidR="002E5F50" w:rsidRPr="002E5F50">
        <w:rPr>
          <w:rFonts w:ascii="Times New Roman" w:hAnsi="Times New Roman" w:cs="Times New Roman"/>
        </w:rPr>
        <w:t xml:space="preserve">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machine learning for sentiment analysis.</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Thelwall</w:t>
          </w:r>
          <w:proofErr w:type="spellEnd"/>
          <w:r w:rsidR="005433BE" w:rsidRPr="005433BE">
            <w:rPr>
              <w:rFonts w:ascii="Times New Roman" w:hAnsi="Times New Roman" w:cs="Times New Roman"/>
              <w:color w:val="000000"/>
            </w:rPr>
            <w:t xml:space="preserve">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Valencia F</w:t>
      </w:r>
      <w:r w:rsidR="000E2671">
        <w:rPr>
          <w:rFonts w:ascii="Times New Roman" w:hAnsi="Times New Roman" w:cs="Times New Roman"/>
        </w:rPr>
        <w:t xml:space="preserve">, </w:t>
      </w:r>
      <w:r w:rsidR="000E2671" w:rsidRPr="000E2671">
        <w:rPr>
          <w:rFonts w:ascii="Times New Roman" w:hAnsi="Times New Roman" w:cs="Times New Roman"/>
        </w:rPr>
        <w:t>Gómez-Espinosa A</w:t>
      </w:r>
      <w:r w:rsidR="000E2671">
        <w:rPr>
          <w:rFonts w:ascii="Times New Roman" w:hAnsi="Times New Roman" w:cs="Times New Roman"/>
        </w:rPr>
        <w:t xml:space="preserve">, and </w:t>
      </w:r>
      <w:r w:rsidR="000E2671" w:rsidRPr="000E2671">
        <w:rPr>
          <w:rFonts w:ascii="Times New Roman" w:hAnsi="Times New Roman" w:cs="Times New Roman"/>
        </w:rPr>
        <w:t>Valdés-Aguirre B</w:t>
      </w:r>
      <w:r w:rsidR="000E2671">
        <w:rPr>
          <w:rFonts w:ascii="Times New Roman" w:hAnsi="Times New Roman" w:cs="Times New Roman"/>
        </w:rPr>
        <w:t xml:space="preserve"> have predicted the price movement of cryptocurrencies using machine learning and sentiment analysis.</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w:t>
      </w:r>
      <w:proofErr w:type="spellStart"/>
      <w:r w:rsidR="000D4CAA">
        <w:rPr>
          <w:rFonts w:ascii="Times New Roman" w:hAnsi="Times New Roman" w:cs="Times New Roman"/>
        </w:rPr>
        <w:t>analyze</w:t>
      </w:r>
      <w:proofErr w:type="spellEnd"/>
      <w:r w:rsidR="000D4CAA">
        <w:rPr>
          <w:rFonts w:ascii="Times New Roman" w:hAnsi="Times New Roman" w:cs="Times New Roman"/>
        </w:rPr>
        <w:t xml:space="preserv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machine learning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EndPr/>
        <w:sdtContent>
          <w:r w:rsidR="005433BE" w:rsidRPr="005433BE">
            <w:rPr>
              <w:rFonts w:ascii="Times New Roman" w:hAnsi="Times New Roman" w:cs="Times New Roman"/>
              <w:color w:val="000000"/>
            </w:rPr>
            <w:t>(Valencia et al. 2019)</w:t>
          </w:r>
        </w:sdtContent>
      </w:sdt>
      <w:r w:rsidR="00065B33">
        <w:rPr>
          <w:rFonts w:ascii="Times New Roman" w:hAnsi="Times New Roman" w:cs="Times New Roman"/>
        </w:rPr>
        <w:t>.</w:t>
      </w:r>
    </w:p>
    <w:p w14:paraId="0584B462" w14:textId="25C71FC7" w:rsidR="00D85080" w:rsidRDefault="00D85080" w:rsidP="007703C7">
      <w:pPr>
        <w:jc w:val="both"/>
        <w:rPr>
          <w:ins w:id="110" w:author="Abhishek Kaushik" w:date="2022-06-07T09:54:00Z"/>
          <w:rFonts w:ascii="Times New Roman" w:hAnsi="Times New Roman" w:cs="Times New Roman"/>
        </w:rPr>
      </w:pPr>
    </w:p>
    <w:p w14:paraId="00D2C924" w14:textId="77777777" w:rsidR="00D85080" w:rsidRPr="00304B9A" w:rsidRDefault="00D85080" w:rsidP="00D85080">
      <w:pPr>
        <w:pStyle w:val="Heading2"/>
        <w:rPr>
          <w:ins w:id="111" w:author="Abhishek Kaushik" w:date="2022-06-07T09:54:00Z"/>
        </w:rPr>
        <w:pPrChange w:id="112" w:author="Abhishek Kaushik" w:date="2022-06-07T09:54:00Z">
          <w:pPr>
            <w:ind w:left="2520"/>
            <w:jc w:val="both"/>
          </w:pPr>
        </w:pPrChange>
      </w:pPr>
      <w:ins w:id="113" w:author="Abhishek Kaushik" w:date="2022-06-07T09:54:00Z">
        <w:r w:rsidRPr="00304B9A">
          <w:t>Sentimental Analysis</w:t>
        </w:r>
      </w:ins>
    </w:p>
    <w:p w14:paraId="631AE5FD" w14:textId="77777777" w:rsidR="00D85080" w:rsidRDefault="00D85080" w:rsidP="007703C7">
      <w:pPr>
        <w:jc w:val="both"/>
        <w:rPr>
          <w:rFonts w:ascii="Times New Roman" w:hAnsi="Times New Roman" w:cs="Times New Roman"/>
        </w:rPr>
      </w:pPr>
    </w:p>
    <w:p w14:paraId="6748BE53" w14:textId="6B89C6D1" w:rsidR="00486E83" w:rsidRPr="007703C7" w:rsidRDefault="00D633AA" w:rsidP="007703C7">
      <w:pPr>
        <w:jc w:val="both"/>
        <w:rPr>
          <w:rFonts w:ascii="Times New Roman" w:hAnsi="Times New Roman" w:cs="Times New Roman"/>
        </w:rPr>
      </w:pPr>
      <w:r>
        <w:rPr>
          <w:rFonts w:ascii="Times New Roman" w:hAnsi="Times New Roman" w:cs="Times New Roman"/>
        </w:rPr>
        <w:t>Sentiment Analysis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Fang X</w:t>
      </w:r>
      <w:r w:rsidR="006E6DE8">
        <w:rPr>
          <w:rFonts w:ascii="Times New Roman" w:hAnsi="Times New Roman" w:cs="Times New Roman"/>
        </w:rPr>
        <w:t xml:space="preserve"> and </w:t>
      </w:r>
      <w:r w:rsidR="006E6DE8" w:rsidRPr="006E6DE8">
        <w:rPr>
          <w:rFonts w:ascii="Times New Roman" w:hAnsi="Times New Roman" w:cs="Times New Roman"/>
        </w:rPr>
        <w:t>Zhan J</w:t>
      </w:r>
      <w:r w:rsidR="006E6DE8">
        <w:rPr>
          <w:rFonts w:ascii="Times New Roman" w:hAnsi="Times New Roman" w:cs="Times New Roman"/>
        </w:rPr>
        <w:t xml:space="preserve"> have conducted sentimental analysis on online product review data from Amazon.com.</w:t>
      </w:r>
      <w:r w:rsidR="002C7CF1">
        <w:rPr>
          <w:rFonts w:ascii="Times New Roman" w:hAnsi="Times New Roman" w:cs="Times New Roman"/>
        </w:rPr>
        <w:t xml:space="preserve"> They have </w:t>
      </w:r>
      <w:proofErr w:type="spellStart"/>
      <w:r w:rsidR="00C14EF4">
        <w:rPr>
          <w:rFonts w:ascii="Times New Roman" w:hAnsi="Times New Roman" w:cs="Times New Roman"/>
        </w:rPr>
        <w:t>analyzed</w:t>
      </w:r>
      <w:proofErr w:type="spellEnd"/>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EndPr/>
        <w:sdtContent>
          <w:r w:rsidR="005433BE" w:rsidRPr="005433BE">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Serrano-Guerrero J</w:t>
      </w:r>
      <w:r w:rsidR="00804E92">
        <w:rPr>
          <w:rFonts w:ascii="Times New Roman" w:hAnsi="Times New Roman" w:cs="Times New Roman"/>
        </w:rPr>
        <w:t xml:space="preserve">, </w:t>
      </w:r>
      <w:r w:rsidR="00804E92" w:rsidRPr="00804E92">
        <w:rPr>
          <w:rFonts w:ascii="Times New Roman" w:hAnsi="Times New Roman" w:cs="Times New Roman"/>
        </w:rPr>
        <w:t>Olivas J</w:t>
      </w:r>
      <w:r w:rsidR="00804E92">
        <w:rPr>
          <w:rFonts w:ascii="Times New Roman" w:hAnsi="Times New Roman" w:cs="Times New Roman"/>
        </w:rPr>
        <w:t xml:space="preserve">, and </w:t>
      </w:r>
      <w:r w:rsidR="00804E92" w:rsidRPr="00804E92">
        <w:rPr>
          <w:rFonts w:ascii="Times New Roman" w:hAnsi="Times New Roman" w:cs="Times New Roman"/>
        </w:rPr>
        <w:t>Romero F</w:t>
      </w:r>
      <w:r w:rsidR="00804E92">
        <w:rPr>
          <w:rFonts w:ascii="Times New Roman" w:hAnsi="Times New Roman" w:cs="Times New Roman"/>
        </w:rPr>
        <w:t xml:space="preserve"> have worked on a comparative analysis of some free web services. They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using the reviews based on three different collections and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EndPr/>
        <w:sdtContent>
          <w:r w:rsidR="005433BE" w:rsidRPr="005433BE">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Williams L</w:t>
      </w:r>
      <w:r w:rsidR="00392675">
        <w:rPr>
          <w:rFonts w:ascii="Times New Roman" w:hAnsi="Times New Roman" w:cs="Times New Roman"/>
        </w:rPr>
        <w:t xml:space="preserve">, </w:t>
      </w:r>
      <w:r w:rsidR="00392675" w:rsidRPr="00392675">
        <w:rPr>
          <w:rFonts w:ascii="Times New Roman" w:hAnsi="Times New Roman" w:cs="Times New Roman"/>
        </w:rPr>
        <w:t>Bannister C</w:t>
      </w:r>
      <w:r w:rsidR="00392675">
        <w:rPr>
          <w:rFonts w:ascii="Times New Roman" w:hAnsi="Times New Roman" w:cs="Times New Roman"/>
        </w:rPr>
        <w:t xml:space="preserve">, and </w:t>
      </w:r>
      <w:proofErr w:type="spellStart"/>
      <w:r w:rsidR="00392675" w:rsidRPr="00392675">
        <w:rPr>
          <w:rFonts w:ascii="Times New Roman" w:hAnsi="Times New Roman" w:cs="Times New Roman"/>
        </w:rPr>
        <w:t>Arribas-Ayllon</w:t>
      </w:r>
      <w:proofErr w:type="spellEnd"/>
      <w:r w:rsidR="00392675" w:rsidRPr="00392675">
        <w:rPr>
          <w:rFonts w:ascii="Times New Roman" w:hAnsi="Times New Roman" w:cs="Times New Roman"/>
        </w:rPr>
        <w:t xml:space="preserve"> M</w:t>
      </w:r>
      <w:r w:rsidR="00392675">
        <w:rPr>
          <w:rFonts w:ascii="Times New Roman" w:hAnsi="Times New Roman" w:cs="Times New Roman"/>
        </w:rPr>
        <w:t xml:space="preserve"> have investigated the effect of idioms in sentiment analysis.</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w:t>
      </w:r>
      <w:proofErr w:type="spellStart"/>
      <w:r w:rsidR="00A2619C">
        <w:rPr>
          <w:rFonts w:ascii="Times New Roman" w:hAnsi="Times New Roman" w:cs="Times New Roman"/>
        </w:rPr>
        <w:t>McNemar’s</w:t>
      </w:r>
      <w:proofErr w:type="spellEnd"/>
      <w:r w:rsidR="00A2619C">
        <w:rPr>
          <w:rFonts w:ascii="Times New Roman" w:hAnsi="Times New Roman" w:cs="Times New Roman"/>
        </w:rPr>
        <w:t xml:space="preserve">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EndPr/>
        <w:sdtContent>
          <w:r w:rsidR="005433BE" w:rsidRPr="005433BE">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Nguyen T</w:t>
      </w:r>
      <w:r w:rsidR="00314771">
        <w:rPr>
          <w:rFonts w:ascii="Times New Roman" w:hAnsi="Times New Roman" w:cs="Times New Roman"/>
        </w:rPr>
        <w:t xml:space="preserve">, </w:t>
      </w:r>
      <w:r w:rsidR="00314771" w:rsidRPr="00314771">
        <w:rPr>
          <w:rFonts w:ascii="Times New Roman" w:hAnsi="Times New Roman" w:cs="Times New Roman"/>
        </w:rPr>
        <w:t>Shirai K</w:t>
      </w:r>
      <w:r w:rsidR="00314771">
        <w:rPr>
          <w:rFonts w:ascii="Times New Roman" w:hAnsi="Times New Roman" w:cs="Times New Roman"/>
        </w:rPr>
        <w:t xml:space="preserve">, and </w:t>
      </w:r>
      <w:proofErr w:type="spellStart"/>
      <w:r w:rsidR="00314771" w:rsidRPr="00314771">
        <w:rPr>
          <w:rFonts w:ascii="Times New Roman" w:hAnsi="Times New Roman" w:cs="Times New Roman"/>
        </w:rPr>
        <w:t>Velcin</w:t>
      </w:r>
      <w:proofErr w:type="spellEnd"/>
      <w:r w:rsidR="00314771" w:rsidRPr="00314771">
        <w:rPr>
          <w:rFonts w:ascii="Times New Roman" w:hAnsi="Times New Roman" w:cs="Times New Roman"/>
        </w:rPr>
        <w:t xml:space="preserve"> J</w:t>
      </w:r>
      <w:r w:rsidR="00BE432D">
        <w:rPr>
          <w:rFonts w:ascii="Times New Roman" w:hAnsi="Times New Roman" w:cs="Times New Roman"/>
        </w:rPr>
        <w:t xml:space="preserve"> have built a model for </w:t>
      </w:r>
      <w:proofErr w:type="spellStart"/>
      <w:r w:rsidR="00C92CFF">
        <w:rPr>
          <w:rFonts w:ascii="Times New Roman" w:hAnsi="Times New Roman" w:cs="Times New Roman"/>
        </w:rPr>
        <w:t>analyzing</w:t>
      </w:r>
      <w:proofErr w:type="spellEnd"/>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w:t>
      </w:r>
      <w:proofErr w:type="spellStart"/>
      <w:r w:rsidR="004D3EB7">
        <w:rPr>
          <w:rFonts w:ascii="Times New Roman" w:hAnsi="Times New Roman" w:cs="Times New Roman"/>
        </w:rPr>
        <w:t>analyzing</w:t>
      </w:r>
      <w:proofErr w:type="spellEnd"/>
      <w:r w:rsidR="004D3EB7">
        <w:rPr>
          <w:rFonts w:ascii="Times New Roman" w:hAnsi="Times New Roman" w:cs="Times New Roman"/>
        </w:rPr>
        <w:t xml:space="preserve">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EndPr/>
        <w:sdtContent>
          <w:r w:rsidR="005433BE" w:rsidRPr="005433BE">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proofErr w:type="spellStart"/>
      <w:r w:rsidR="00030B92" w:rsidRPr="00030B92">
        <w:rPr>
          <w:rFonts w:ascii="Times New Roman" w:hAnsi="Times New Roman" w:cs="Times New Roman"/>
        </w:rPr>
        <w:t>Alsaffar</w:t>
      </w:r>
      <w:proofErr w:type="spellEnd"/>
      <w:r w:rsidR="00030B92" w:rsidRPr="00030B92">
        <w:rPr>
          <w:rFonts w:ascii="Times New Roman" w:hAnsi="Times New Roman" w:cs="Times New Roman"/>
        </w:rPr>
        <w:t xml:space="preserve"> A</w:t>
      </w:r>
      <w:r w:rsidR="00030B92">
        <w:rPr>
          <w:rFonts w:ascii="Times New Roman" w:hAnsi="Times New Roman" w:cs="Times New Roman"/>
        </w:rPr>
        <w:t xml:space="preserve"> and </w:t>
      </w:r>
      <w:r w:rsidR="00030B92" w:rsidRPr="00030B92">
        <w:rPr>
          <w:rFonts w:ascii="Times New Roman" w:hAnsi="Times New Roman" w:cs="Times New Roman"/>
        </w:rPr>
        <w:t>Omar N</w:t>
      </w:r>
      <w:r w:rsidR="00B20400">
        <w:rPr>
          <w:rFonts w:ascii="Times New Roman" w:hAnsi="Times New Roman" w:cs="Times New Roman"/>
        </w:rPr>
        <w:t xml:space="preserve"> have </w:t>
      </w:r>
      <w:r w:rsidR="00030B92">
        <w:rPr>
          <w:rFonts w:ascii="Times New Roman" w:hAnsi="Times New Roman" w:cs="Times New Roman"/>
        </w:rPr>
        <w:t xml:space="preserve">performed sentiment analysis on </w:t>
      </w:r>
      <w:r w:rsidR="00E56CA9">
        <w:rPr>
          <w:rFonts w:ascii="Times New Roman" w:hAnsi="Times New Roman" w:cs="Times New Roman"/>
        </w:rPr>
        <w:t xml:space="preserve">the </w:t>
      </w:r>
      <w:r w:rsidR="00030B92">
        <w:rPr>
          <w:rFonts w:ascii="Times New Roman" w:hAnsi="Times New Roman" w:cs="Times New Roman"/>
        </w:rPr>
        <w:t>Malay language using K-Nearest Neighbor.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Alsaffar</w:t>
          </w:r>
          <w:proofErr w:type="spellEnd"/>
          <w:r w:rsidR="005433BE" w:rsidRPr="005433BE">
            <w:rPr>
              <w:rFonts w:ascii="Times New Roman" w:hAnsi="Times New Roman" w:cs="Times New Roman"/>
              <w:color w:val="000000"/>
            </w:rPr>
            <w:t xml:space="preserve">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lastRenderedPageBreak/>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0DB7BD4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5433BE" w:rsidRPr="005433BE">
            <w:rPr>
              <w:rFonts w:ascii="Times New Roman" w:hAnsi="Times New Roman" w:cs="Times New Roman"/>
              <w:color w:val="000000"/>
            </w:rPr>
            <w:t xml:space="preserve">(UCI Machine Learning Repository: </w:t>
          </w:r>
          <w:proofErr w:type="spellStart"/>
          <w:r w:rsidR="005433BE" w:rsidRPr="005433BE">
            <w:rPr>
              <w:rFonts w:ascii="Times New Roman" w:hAnsi="Times New Roman" w:cs="Times New Roman"/>
              <w:color w:val="000000"/>
            </w:rPr>
            <w:t>Youtube</w:t>
          </w:r>
          <w:proofErr w:type="spellEnd"/>
          <w:r w:rsidR="005433BE" w:rsidRPr="005433BE">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5B4E28AA"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00C9B21D" w:rsidR="00961278" w:rsidRDefault="00A46E39" w:rsidP="00DD21DD">
      <w:pPr>
        <w:jc w:val="center"/>
        <w:rPr>
          <w:rFonts w:ascii="Times New Roman" w:hAnsi="Times New Roman" w:cs="Times New Roman"/>
        </w:rPr>
      </w:pPr>
      <w:r w:rsidRPr="00A46E39">
        <w:rPr>
          <w:rFonts w:ascii="Times New Roman" w:hAnsi="Times New Roman" w:cs="Times New Roman"/>
          <w:noProof/>
        </w:rPr>
        <w:lastRenderedPageBreak/>
        <w:drawing>
          <wp:inline distT="0" distB="0" distL="0" distR="0" wp14:anchorId="54C2AB25" wp14:editId="5321E23B">
            <wp:extent cx="4460800" cy="4445000"/>
            <wp:effectExtent l="19050" t="19050" r="16510" b="1270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4469286" cy="4453456"/>
                    </a:xfrm>
                    <a:prstGeom prst="rect">
                      <a:avLst/>
                    </a:prstGeom>
                    <a:ln w="7620">
                      <a:solidFill>
                        <a:schemeClr val="dk1"/>
                      </a:solidFill>
                    </a:ln>
                  </pic:spPr>
                </pic:pic>
              </a:graphicData>
            </a:graphic>
          </wp:inline>
        </w:drawing>
      </w:r>
    </w:p>
    <w:p w14:paraId="442C769A" w14:textId="03FC2957"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r w:rsidR="00C722C1">
        <w:rPr>
          <w:rFonts w:ascii="Times New Roman" w:hAnsi="Times New Roman" w:cs="Times New Roman"/>
        </w:rPr>
        <w:t xml:space="preserve"> </w:t>
      </w:r>
      <w:commentRangeStart w:id="114"/>
      <w:r w:rsidR="00C722C1">
        <w:rPr>
          <w:rFonts w:ascii="Times New Roman" w:hAnsi="Times New Roman" w:cs="Times New Roman"/>
        </w:rPr>
        <w:t>(Dotted lines are optional steps)</w:t>
      </w:r>
      <w:commentRangeEnd w:id="114"/>
      <w:r w:rsidR="000C6C19">
        <w:rPr>
          <w:rStyle w:val="CommentReference"/>
        </w:rPr>
        <w:commentReference w:id="114"/>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7FBBD530"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5433BE" w:rsidRPr="005433BE">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lastRenderedPageBreak/>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r w:rsidRPr="00A53431">
              <w:rPr>
                <w:rFonts w:ascii="Times New Roman" w:hAnsi="Times New Roman" w:cs="Times New Roman"/>
              </w:rPr>
              <w:t>nisha,ive</w:t>
            </w:r>
            <w:proofErr w:type="spell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lastRenderedPageBreak/>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lastRenderedPageBreak/>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 xml:space="preserve">Data </w:t>
      </w:r>
      <w:proofErr w:type="spellStart"/>
      <w:r w:rsidRPr="005F624E">
        <w:rPr>
          <w:rFonts w:ascii="Times New Roman" w:hAnsi="Times New Roman" w:cs="Times New Roman"/>
          <w:b/>
          <w:bCs/>
          <w:i/>
          <w:iCs/>
        </w:rPr>
        <w:t>Preprocessing</w:t>
      </w:r>
      <w:proofErr w:type="spellEnd"/>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lastRenderedPageBreak/>
        <w:t>Vectorization</w:t>
      </w:r>
    </w:p>
    <w:p w14:paraId="3F40B28B" w14:textId="7CF42332" w:rsidR="004B4F42" w:rsidRDefault="008C0988" w:rsidP="00120D47">
      <w:pPr>
        <w:jc w:val="both"/>
        <w:rPr>
          <w:rFonts w:ascii="Times New Roman" w:hAnsi="Times New Roman" w:cs="Times New Roman"/>
          <w:color w:val="000000"/>
        </w:rPr>
      </w:pPr>
      <w:r>
        <w:rPr>
          <w:rFonts w:ascii="Times New Roman" w:hAnsi="Times New Roman" w:cs="Times New Roman"/>
          <w:color w:val="000000"/>
        </w:rPr>
        <w:t>In Machine Learning,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083CC716" w:rsidR="000415DC" w:rsidRDefault="00DF546D" w:rsidP="000415DC">
      <w:pPr>
        <w:jc w:val="both"/>
        <w:rPr>
          <w:rFonts w:ascii="Times New Roman" w:hAnsi="Times New Roman" w:cs="Times New Roman"/>
          <w:color w:val="000000"/>
        </w:rPr>
      </w:pPr>
      <w:r>
        <w:rPr>
          <w:rFonts w:ascii="Times New Roman" w:hAnsi="Times New Roman" w:cs="Times New Roman"/>
          <w:color w:val="000000"/>
        </w:rPr>
        <w:lastRenderedPageBreak/>
        <w:t>Along with the vectorizers, word embeddings of transformers like 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Machine Learning.</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1A7652FA" w:rsidR="000415DC" w:rsidRPr="000415DC" w:rsidRDefault="000415DC" w:rsidP="00AD3104">
      <w:pPr>
        <w:pStyle w:val="ListParagraph"/>
        <w:numPr>
          <w:ilvl w:val="0"/>
          <w:numId w:val="21"/>
        </w:numPr>
        <w:ind w:left="709" w:hanging="283"/>
        <w:jc w:val="both"/>
        <w:rPr>
          <w:rFonts w:ascii="Times New Roman" w:hAnsi="Times New Roman" w:cs="Times New Roman"/>
          <w:color w:val="000000"/>
        </w:rPr>
      </w:pPr>
      <w:r w:rsidRPr="000415DC">
        <w:rPr>
          <w:rFonts w:ascii="Times New Roman" w:hAnsi="Times New Roman" w:cs="Times New Roman"/>
          <w:color w:val="000000"/>
        </w:rPr>
        <w:t>BERT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“fishing by the bank” has two different word embeddings in the BERT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modeling, masked language modeling,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r w:rsidR="008802D6" w:rsidRPr="00AD3104">
        <w:rPr>
          <w:rFonts w:ascii="Times New Roman" w:hAnsi="Times New Roman" w:cs="Times New Roman"/>
          <w:color w:val="000000"/>
        </w:rPr>
        <w:t>modeling</w:t>
      </w:r>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5C1BB75"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In raw data, the values will range widely which will make machine learning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r w:rsidR="005D09BE" w:rsidRPr="00BA7731">
        <w:rPr>
          <w:rFonts w:ascii="Times New Roman" w:hAnsi="Times New Roman" w:cs="Times New Roman"/>
          <w:color w:val="000000"/>
        </w:rPr>
        <w:t>modeling</w:t>
      </w:r>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w:t>
      </w:r>
      <w:proofErr w:type="spellStart"/>
      <w:r w:rsidR="00BD48A7" w:rsidRPr="00153151">
        <w:rPr>
          <w:rFonts w:ascii="Times New Roman" w:hAnsi="Times New Roman" w:cs="Times New Roman"/>
          <w:color w:val="000000"/>
        </w:rPr>
        <w:t>a,b</w:t>
      </w:r>
      <w:proofErr w:type="spellEnd"/>
      <w:r w:rsidR="00BD48A7" w:rsidRPr="00153151">
        <w:rPr>
          <w:rFonts w:ascii="Times New Roman" w:hAnsi="Times New Roman" w:cs="Times New Roman"/>
          <w:color w:val="000000"/>
        </w:rPr>
        <w:t>)</w:t>
      </w:r>
      <w:r w:rsidR="00713592" w:rsidRPr="00153151">
        <w:rPr>
          <w:rFonts w:ascii="Times New Roman" w:hAnsi="Times New Roman" w:cs="Times New Roman"/>
          <w:color w:val="000000"/>
        </w:rPr>
        <w:t xml:space="preserve"> is generally done by the below formula.</w:t>
      </w:r>
    </w:p>
    <w:p w14:paraId="1919EAB0" w14:textId="6C27B199" w:rsidR="00713592" w:rsidRDefault="008249AA"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8249AA"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8249AA"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1. The default threshold for </w:t>
      </w:r>
      <w:proofErr w:type="spellStart"/>
      <w:r w:rsidR="00066210" w:rsidRPr="00F14E85">
        <w:rPr>
          <w:rFonts w:ascii="Times New Roman" w:hAnsi="Times New Roman" w:cs="Times New Roman"/>
          <w:color w:val="000000"/>
        </w:rPr>
        <w:t>Binarizer</w:t>
      </w:r>
      <w:proofErr w:type="spellEnd"/>
      <w:r w:rsidR="00066210" w:rsidRPr="00F14E85">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0B249CBD" w:rsidR="004D5CAC" w:rsidRPr="00551A25" w:rsidRDefault="009A08E9" w:rsidP="004D5CAC">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Machine Learning</w:t>
      </w:r>
    </w:p>
    <w:p w14:paraId="43AD0A55" w14:textId="7DF8E4BE" w:rsidR="009A08E9" w:rsidRDefault="0093701F" w:rsidP="0093701F">
      <w:pPr>
        <w:jc w:val="both"/>
        <w:rPr>
          <w:rFonts w:ascii="Times New Roman" w:hAnsi="Times New Roman" w:cs="Times New Roman"/>
          <w:color w:val="000000"/>
        </w:rPr>
      </w:pPr>
      <w:r w:rsidRPr="0093701F">
        <w:rPr>
          <w:rFonts w:ascii="Times New Roman" w:hAnsi="Times New Roman" w:cs="Times New Roman"/>
          <w:color w:val="000000"/>
        </w:rPr>
        <w:lastRenderedPageBreak/>
        <w:t>Machine Le</w:t>
      </w:r>
      <w:r>
        <w:rPr>
          <w:rFonts w:ascii="Times New Roman" w:hAnsi="Times New Roman" w:cs="Times New Roman"/>
          <w:color w:val="000000"/>
        </w:rPr>
        <w:t xml:space="preserve">arning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sidR="00F41F7B">
        <w:rPr>
          <w:rFonts w:ascii="Times New Roman" w:hAnsi="Times New Roman" w:cs="Times New Roman"/>
          <w:color w:val="000000"/>
        </w:rPr>
        <w:t xml:space="preserve">Machine Learning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w:t>
      </w:r>
      <w:r w:rsidR="009A5573">
        <w:rPr>
          <w:rFonts w:ascii="Times New Roman" w:hAnsi="Times New Roman" w:cs="Times New Roman"/>
          <w:color w:val="000000"/>
        </w:rPr>
        <w:lastRenderedPageBreak/>
        <w:t xml:space="preserve">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Default="00612BBC" w:rsidP="001C7208">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2461F9E6"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5DBCC44B" w14:textId="77777777" w:rsidR="007E726E" w:rsidRDefault="007E726E" w:rsidP="007E726E">
      <w:pPr>
        <w:pStyle w:val="ListParagraph"/>
        <w:ind w:left="284"/>
        <w:jc w:val="both"/>
        <w:rPr>
          <w:rFonts w:ascii="Times New Roman" w:hAnsi="Times New Roman" w:cs="Times New Roman"/>
          <w:b/>
          <w:bCs/>
          <w:sz w:val="24"/>
          <w:szCs w:val="24"/>
        </w:rPr>
      </w:pP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0E0635DD"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
          <w:id w:val="56358756"/>
          <w:placeholder>
            <w:docPart w:val="30097FC39970442EA9B1AD76D500BF52"/>
          </w:placeholder>
        </w:sdtPr>
        <w:sdtEndPr/>
        <w:sdtContent>
          <w:r w:rsidR="005433BE" w:rsidRPr="005433BE">
            <w:rPr>
              <w:rFonts w:ascii="Times New Roman" w:hAnsi="Times New Roman" w:cs="Times New Roman"/>
              <w:iCs/>
              <w:color w:val="000000"/>
            </w:rPr>
            <w:t>(Sentiment Analysis of YouTube Comments | Analytics Steps n.d.)</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3AA8FBC9"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lastRenderedPageBreak/>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
          <w:id w:val="1605689839"/>
          <w:placeholder>
            <w:docPart w:val="CB5C872CC9FD4D5D99B0B2FA7D8F6A69"/>
          </w:placeholder>
        </w:sdtPr>
        <w:sdtEndPr/>
        <w:sdtContent>
          <w:r w:rsidR="005433BE" w:rsidRPr="005433BE">
            <w:rPr>
              <w:rFonts w:ascii="Times New Roman" w:hAnsi="Times New Roman" w:cs="Times New Roman"/>
              <w:iCs/>
              <w:color w:val="000000"/>
            </w:rPr>
            <w:t>(A representative Hinglish sentence and the corresponding parallel... | Download Scientific Diagram n.d.)</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p>
    <w:p w14:paraId="196DD3F2" w14:textId="3C146B08"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Data is collected from UCI Machine Learning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Hygiene and Relevance</w:t>
      </w:r>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w:t>
      </w:r>
      <w:r w:rsidRPr="00A5516B">
        <w:rPr>
          <w:rFonts w:ascii="Times New Roman" w:hAnsi="Times New Roman" w:cs="Times New Roman"/>
        </w:rPr>
        <w:lastRenderedPageBreak/>
        <w:t>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 xml:space="preserve">Identifying and Addressing Harmful Bias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A0C5F3F"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EndPr/>
        <w:sdtContent>
          <w:r w:rsidR="005433BE" w:rsidRPr="005433BE">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6543648F"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EndPr/>
              <w:sdtContent>
                <w:r w:rsidR="005433BE" w:rsidRPr="005433BE">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0B24C2FF"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EndPr/>
              <w:sdtContent>
                <w:r w:rsidR="005433BE" w:rsidRPr="005433BE">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3D649418"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EndPr/>
              <w:sdtContent>
                <w:r w:rsidR="005433BE" w:rsidRPr="005433BE">
                  <w:rPr>
                    <w:rFonts w:ascii="Times New Roman" w:hAnsi="Times New Roman" w:cs="Times New Roman"/>
                    <w:color w:val="000000"/>
                  </w:rPr>
                  <w:t xml:space="preserve">(7 Key Benefits </w:t>
                </w:r>
                <w:proofErr w:type="gramStart"/>
                <w:r w:rsidR="005433BE" w:rsidRPr="005433BE">
                  <w:rPr>
                    <w:rFonts w:ascii="Times New Roman" w:hAnsi="Times New Roman" w:cs="Times New Roman"/>
                    <w:color w:val="000000"/>
                  </w:rPr>
                  <w:t>Of</w:t>
                </w:r>
                <w:proofErr w:type="gramEnd"/>
                <w:r w:rsidR="005433BE" w:rsidRPr="005433BE">
                  <w:rPr>
                    <w:rFonts w:ascii="Times New Roman" w:hAnsi="Times New Roman" w:cs="Times New Roman"/>
                    <w:color w:val="000000"/>
                  </w:rPr>
                  <w:t xml:space="preserve">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4F4919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EndPr/>
              <w:sdtContent>
                <w:r w:rsidR="005433BE" w:rsidRPr="005433BE">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2C1E03E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EndPr/>
              <w:sdtContent>
                <w:r w:rsidR="005433BE" w:rsidRPr="005433BE">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0FBC990F"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005433BE" w:rsidRPr="005433BE">
                  <w:rPr>
                    <w:rFonts w:ascii="Times New Roman" w:hAnsi="Times New Roman" w:cs="Times New Roman"/>
                    <w:color w:val="000000"/>
                  </w:rPr>
                  <w:t>(Burstein 2009)</w:t>
                </w:r>
              </w:sdtContent>
            </w:sdt>
            <w:r>
              <w:rPr>
                <w:rFonts w:ascii="Times New Roman" w:hAnsi="Times New Roman" w:cs="Times New Roman"/>
              </w:rPr>
              <w:t>.</w:t>
            </w:r>
          </w:p>
          <w:p w14:paraId="3B090982" w14:textId="366803B8"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005433BE" w:rsidRPr="005433BE">
                  <w:rPr>
                    <w:rFonts w:ascii="Times New Roman" w:hAnsi="Times New Roman" w:cs="Times New Roman"/>
                    <w:color w:val="000000"/>
                  </w:rPr>
                  <w:t>(Natural Language Processing (NLP) Examples | Tableau n.d.)</w:t>
                </w:r>
              </w:sdtContent>
            </w:sdt>
          </w:p>
          <w:p w14:paraId="66093DB1" w14:textId="722C645A"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EndPr/>
              <w:sdtContent>
                <w:r w:rsidR="005433BE" w:rsidRPr="005433BE">
                  <w:rPr>
                    <w:rFonts w:ascii="Times New Roman" w:hAnsi="Times New Roman" w:cs="Times New Roman"/>
                    <w:color w:val="000000"/>
                  </w:rPr>
                  <w:t xml:space="preserve">(Applications </w:t>
                </w:r>
                <w:proofErr w:type="gramStart"/>
                <w:r w:rsidR="005433BE" w:rsidRPr="005433BE">
                  <w:rPr>
                    <w:rFonts w:ascii="Times New Roman" w:hAnsi="Times New Roman" w:cs="Times New Roman"/>
                    <w:color w:val="000000"/>
                  </w:rPr>
                  <w:t>Of</w:t>
                </w:r>
                <w:proofErr w:type="gramEnd"/>
                <w:r w:rsidR="005433BE" w:rsidRPr="005433BE">
                  <w:rPr>
                    <w:rFonts w:ascii="Times New Roman" w:hAnsi="Times New Roman" w:cs="Times New Roman"/>
                    <w:color w:val="000000"/>
                  </w:rPr>
                  <w:t xml:space="preserve"> Natural Language Processing (NLP) n.d.)</w:t>
                </w:r>
              </w:sdtContent>
            </w:sdt>
          </w:p>
          <w:p w14:paraId="3E4BC421" w14:textId="40B070FE"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EndPr/>
              <w:sdtContent>
                <w:r w:rsidR="005433BE" w:rsidRPr="005433BE">
                  <w:rPr>
                    <w:rFonts w:ascii="Times New Roman" w:hAnsi="Times New Roman" w:cs="Times New Roman"/>
                    <w:color w:val="000000"/>
                  </w:rPr>
                  <w:t xml:space="preserve">(Natural Language Processing (NLP) Use Cases in Business - </w:t>
                </w:r>
                <w:proofErr w:type="spellStart"/>
                <w:r w:rsidR="005433BE" w:rsidRPr="005433BE">
                  <w:rPr>
                    <w:rFonts w:ascii="Times New Roman" w:hAnsi="Times New Roman" w:cs="Times New Roman"/>
                    <w:color w:val="000000"/>
                  </w:rPr>
                  <w:t>MobiDev</w:t>
                </w:r>
                <w:proofErr w:type="spellEnd"/>
                <w:r w:rsidR="005433BE" w:rsidRPr="005433BE">
                  <w:rPr>
                    <w:rFonts w:ascii="Times New Roman" w:hAnsi="Times New Roman" w:cs="Times New Roman"/>
                    <w:color w:val="000000"/>
                  </w:rPr>
                  <w:t xml:space="preserve"> n.d.)</w:t>
                </w:r>
              </w:sdtContent>
            </w:sdt>
            <w:r>
              <w:rPr>
                <w:rFonts w:ascii="Times New Roman" w:hAnsi="Times New Roman" w:cs="Times New Roman"/>
                <w:color w:val="000000"/>
              </w:rPr>
              <w:t>.</w:t>
            </w:r>
          </w:p>
        </w:tc>
        <w:tc>
          <w:tcPr>
            <w:tcW w:w="3634" w:type="dxa"/>
          </w:tcPr>
          <w:p w14:paraId="450FDCF9" w14:textId="7A0E5E3A"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EndPr/>
              <w:sdtContent>
                <w:r w:rsidR="005433BE" w:rsidRPr="005433BE">
                  <w:rPr>
                    <w:rFonts w:ascii="Times New Roman" w:hAnsi="Times New Roman" w:cs="Times New Roman"/>
                    <w:color w:val="000000"/>
                  </w:rPr>
                  <w:t>(Expressing an algorithm | AP 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Default="009C00ED"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 xml:space="preserve">Conclusions and </w:t>
      </w:r>
      <w:r w:rsidR="00B15950">
        <w:rPr>
          <w:rFonts w:ascii="Times New Roman" w:hAnsi="Times New Roman" w:cs="Times New Roman"/>
          <w:b/>
          <w:bCs/>
          <w:sz w:val="24"/>
          <w:szCs w:val="24"/>
        </w:rPr>
        <w:t xml:space="preserve">Future </w:t>
      </w:r>
      <w:r w:rsidR="007A3812">
        <w:rPr>
          <w:rFonts w:ascii="Times New Roman" w:hAnsi="Times New Roman" w:cs="Times New Roman"/>
          <w:b/>
          <w:bCs/>
          <w:sz w:val="24"/>
          <w:szCs w:val="24"/>
        </w:rPr>
        <w:t>Work</w:t>
      </w:r>
    </w:p>
    <w:p w14:paraId="574C652C" w14:textId="27BD8C92"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Pr="00D85080">
        <w:rPr>
          <w:rFonts w:ascii="Times New Roman" w:hAnsi="Times New Roman" w:cs="Times New Roman"/>
          <w:strike/>
          <w:rPrChange w:id="115" w:author="Abhishek Kaushik" w:date="2022-06-07T09:55:00Z">
            <w:rPr>
              <w:rFonts w:ascii="Times New Roman" w:hAnsi="Times New Roman" w:cs="Times New Roman"/>
            </w:rPr>
          </w:rPrChange>
        </w:rPr>
        <w:t xml:space="preserve">the best medium </w:t>
      </w:r>
      <w:commentRangeStart w:id="116"/>
      <w:r w:rsidRPr="00D85080">
        <w:rPr>
          <w:rFonts w:ascii="Times New Roman" w:hAnsi="Times New Roman" w:cs="Times New Roman"/>
          <w:strike/>
          <w:rPrChange w:id="117" w:author="Abhishek Kaushik" w:date="2022-06-07T09:55:00Z">
            <w:rPr>
              <w:rFonts w:ascii="Times New Roman" w:hAnsi="Times New Roman" w:cs="Times New Roman"/>
            </w:rPr>
          </w:rPrChange>
        </w:rPr>
        <w:t>for</w:t>
      </w:r>
      <w:r>
        <w:rPr>
          <w:rFonts w:ascii="Times New Roman" w:hAnsi="Times New Roman" w:cs="Times New Roman"/>
        </w:rPr>
        <w:t xml:space="preserve"> </w:t>
      </w:r>
      <w:commentRangeEnd w:id="116"/>
      <w:r w:rsidR="00D85080">
        <w:rPr>
          <w:rStyle w:val="CommentReference"/>
        </w:rPr>
        <w:commentReference w:id="116"/>
      </w:r>
      <w:r>
        <w:rPr>
          <w:rFonts w:ascii="Times New Roman" w:hAnsi="Times New Roman" w:cs="Times New Roman"/>
        </w:rPr>
        <w:t xml:space="preserve">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commentRangeStart w:id="118"/>
      <w:r w:rsidR="00BB109B" w:rsidRPr="00D85080">
        <w:rPr>
          <w:rFonts w:ascii="Times New Roman" w:hAnsi="Times New Roman" w:cs="Times New Roman"/>
          <w:strike/>
          <w:rPrChange w:id="119" w:author="Abhishek Kaushik" w:date="2022-06-07T09:56:00Z">
            <w:rPr>
              <w:rFonts w:ascii="Times New Roman" w:hAnsi="Times New Roman" w:cs="Times New Roman"/>
            </w:rPr>
          </w:rPrChange>
        </w:rPr>
        <w:t xml:space="preserve">On </w:t>
      </w:r>
      <w:commentRangeEnd w:id="118"/>
      <w:r w:rsidR="00D85080">
        <w:rPr>
          <w:rStyle w:val="CommentReference"/>
        </w:rPr>
        <w:commentReference w:id="118"/>
      </w:r>
      <w:r w:rsidR="00BB109B" w:rsidRPr="00D85080">
        <w:rPr>
          <w:rFonts w:ascii="Times New Roman" w:hAnsi="Times New Roman" w:cs="Times New Roman"/>
          <w:strike/>
          <w:rPrChange w:id="120" w:author="Abhishek Kaushik" w:date="2022-06-07T09:56:00Z">
            <w:rPr>
              <w:rFonts w:ascii="Times New Roman" w:hAnsi="Times New Roman" w:cs="Times New Roman"/>
            </w:rPr>
          </w:rPrChange>
        </w:rPr>
        <w:t>average many videos</w:t>
      </w:r>
      <w:r w:rsidR="00BB109B">
        <w:rPr>
          <w:rFonts w:ascii="Times New Roman" w:hAnsi="Times New Roman" w:cs="Times New Roman"/>
        </w:rPr>
        <w:t xml:space="preserve">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commentRangeStart w:id="121"/>
      <w:r w:rsidR="009C3230">
        <w:rPr>
          <w:rFonts w:ascii="Times New Roman" w:hAnsi="Times New Roman" w:cs="Times New Roman"/>
        </w:rPr>
        <w:t xml:space="preserve">This is the main reason behind implementing the sentimental analysis on comments </w:t>
      </w:r>
      <w:r w:rsidR="0039491D">
        <w:rPr>
          <w:rFonts w:ascii="Times New Roman" w:hAnsi="Times New Roman" w:cs="Times New Roman"/>
        </w:rPr>
        <w:t>on</w:t>
      </w:r>
      <w:r w:rsidR="009C3230">
        <w:rPr>
          <w:rFonts w:ascii="Times New Roman" w:hAnsi="Times New Roman" w:cs="Times New Roman"/>
        </w:rPr>
        <w:t xml:space="preserve"> cooking channels.</w:t>
      </w:r>
      <w:commentRangeEnd w:id="121"/>
      <w:r w:rsidR="00D85080">
        <w:rPr>
          <w:rStyle w:val="CommentReference"/>
        </w:rPr>
        <w:commentReference w:id="121"/>
      </w:r>
      <w:r w:rsidR="00441EA4">
        <w:rPr>
          <w:rFonts w:ascii="Times New Roman" w:hAnsi="Times New Roman" w:cs="Times New Roman"/>
        </w:rPr>
        <w:t xml:space="preserve"> This study helps the cooking channel admins in adding the content liked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0241C4">
        <w:rPr>
          <w:rFonts w:ascii="Times New Roman" w:hAnsi="Times New Roman" w:cs="Times New Roman"/>
        </w:rPr>
        <w:t>Machine Learning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2C0E365F" w14:textId="02D57387" w:rsidR="005433BE" w:rsidRPr="007E758E" w:rsidRDefault="00B15950" w:rsidP="007E758E">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rPr>
          <w:rFonts w:ascii="Times New Roman" w:hAnsi="Times New Roman" w:cs="Times New Roman"/>
          <w:b/>
          <w:bCs/>
          <w:sz w:val="24"/>
          <w:szCs w:val="24"/>
        </w:rPr>
        <w:tag w:val="MENDELEY_BIBLIOGRAPHY"/>
        <w:id w:val="335274159"/>
        <w:placeholder>
          <w:docPart w:val="DefaultPlaceholder_-1854013440"/>
        </w:placeholder>
      </w:sdtPr>
      <w:sdtEndPr/>
      <w:sdtContent>
        <w:p w14:paraId="530600F4" w14:textId="77777777" w:rsidR="005433BE" w:rsidRDefault="005433BE">
          <w:pPr>
            <w:divId w:val="1534221163"/>
            <w:rPr>
              <w:rFonts w:eastAsia="Times New Roman"/>
              <w:sz w:val="24"/>
              <w:szCs w:val="24"/>
            </w:rPr>
          </w:pPr>
          <w:r>
            <w:rPr>
              <w:rFonts w:eastAsia="Times New Roman"/>
              <w:i/>
              <w:iCs/>
            </w:rPr>
            <w:t>7 Benefits of Natural Language Processing (NLP)</w:t>
          </w:r>
          <w:r>
            <w:rPr>
              <w:rFonts w:eastAsia="Times New Roman"/>
            </w:rPr>
            <w:t>. Available from: https://monkeylearn.com/blog/nlp-benefits/ [accessed 11 April 2022].</w:t>
          </w:r>
        </w:p>
        <w:p w14:paraId="285F6696" w14:textId="77777777" w:rsidR="005433BE" w:rsidRDefault="005433BE">
          <w:pPr>
            <w:divId w:val="951016655"/>
            <w:rPr>
              <w:rFonts w:eastAsia="Times New Roman"/>
            </w:rPr>
          </w:pP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Available from: https://dlabs.ai/blog/7-key-benefits-of-using-natural-language-processing-in-business/ [accessed 11 April 2022].</w:t>
          </w:r>
        </w:p>
        <w:p w14:paraId="6EEF4914" w14:textId="77777777" w:rsidR="005433BE" w:rsidRDefault="005433BE">
          <w:pPr>
            <w:divId w:val="110248132"/>
            <w:rPr>
              <w:rFonts w:eastAsia="Times New Roman"/>
            </w:rPr>
          </w:pPr>
          <w:r>
            <w:rPr>
              <w:rFonts w:eastAsia="Times New Roman"/>
              <w:i/>
              <w:iCs/>
            </w:rPr>
            <w:t>A representative Hinglish sentence and the corresponding parallel... | Download Scientific Diagram</w:t>
          </w:r>
          <w:r>
            <w:rPr>
              <w:rFonts w:eastAsia="Times New Roman"/>
            </w:rPr>
            <w:t>. Available from: https://www.researchgate.net/figure/A-representative-Hinglish-sentence-and-the-corresponding-parallel-Hindi-English-sentences_fig1_352432102 [accessed 11 April 2022].</w:t>
          </w:r>
        </w:p>
        <w:p w14:paraId="6CD37422" w14:textId="77777777" w:rsidR="005433BE" w:rsidRDefault="005433BE">
          <w:pPr>
            <w:divId w:val="1099453257"/>
            <w:rPr>
              <w:rFonts w:eastAsia="Times New Roman"/>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071B1D8A" w14:textId="77777777" w:rsidR="005433BE" w:rsidRDefault="005433BE">
          <w:pPr>
            <w:divId w:val="997612923"/>
            <w:rPr>
              <w:rFonts w:eastAsia="Times New Roman"/>
            </w:rPr>
          </w:pPr>
          <w:proofErr w:type="spellStart"/>
          <w:r>
            <w:rPr>
              <w:rFonts w:eastAsia="Times New Roman"/>
            </w:rPr>
            <w:t>AbdulNabi</w:t>
          </w:r>
          <w:proofErr w:type="spellEnd"/>
          <w:r>
            <w:rPr>
              <w:rFonts w:eastAsia="Times New Roman"/>
            </w:rPr>
            <w:t xml:space="preserve">, I. and Yaseen, Q. (2021). Spam email detection using deep learning techniques. In: </w:t>
          </w:r>
          <w:r>
            <w:rPr>
              <w:rFonts w:eastAsia="Times New Roman"/>
              <w:i/>
              <w:iCs/>
            </w:rPr>
            <w:t>Procedia Computer Science</w:t>
          </w:r>
          <w:r>
            <w:rPr>
              <w:rFonts w:eastAsia="Times New Roman"/>
            </w:rPr>
            <w:t>. Elsevier B.V., pp.853–858.</w:t>
          </w:r>
        </w:p>
        <w:p w14:paraId="3648DAE0" w14:textId="77777777" w:rsidR="005433BE" w:rsidRDefault="005433BE">
          <w:pPr>
            <w:divId w:val="1453982352"/>
            <w:rPr>
              <w:rFonts w:eastAsia="Times New Roman"/>
            </w:rPr>
          </w:pPr>
          <w:r>
            <w:rPr>
              <w:rFonts w:eastAsia="Times New Roman"/>
            </w:rPr>
            <w:t xml:space="preserve">Agarwal, V., Pooja Rao, S.B. and </w:t>
          </w:r>
          <w:proofErr w:type="spellStart"/>
          <w:r>
            <w:rPr>
              <w:rFonts w:eastAsia="Times New Roman"/>
            </w:rPr>
            <w:t>Jayagopi</w:t>
          </w:r>
          <w:proofErr w:type="spellEnd"/>
          <w:r>
            <w:rPr>
              <w:rFonts w:eastAsia="Times New Roman"/>
            </w:rPr>
            <w:t xml:space="preserve">, D.B. (2021). Towards Code-Mixed Hinglish Dialogue Generation. In: </w:t>
          </w:r>
          <w:r>
            <w:rPr>
              <w:rFonts w:eastAsia="Times New Roman"/>
              <w:i/>
              <w:iCs/>
            </w:rPr>
            <w:t>International Conference Recent Advances in Natural Language Processing, RANLP</w:t>
          </w:r>
          <w:r>
            <w:rPr>
              <w:rFonts w:eastAsia="Times New Roman"/>
            </w:rPr>
            <w:t xml:space="preserve">. </w:t>
          </w:r>
          <w:proofErr w:type="spellStart"/>
          <w:r>
            <w:rPr>
              <w:rFonts w:eastAsia="Times New Roman"/>
            </w:rPr>
            <w:t>Incoma</w:t>
          </w:r>
          <w:proofErr w:type="spellEnd"/>
          <w:r>
            <w:rPr>
              <w:rFonts w:eastAsia="Times New Roman"/>
            </w:rPr>
            <w:t xml:space="preserve"> Ltd, pp.7–15.</w:t>
          </w:r>
        </w:p>
        <w:p w14:paraId="24018F81" w14:textId="77777777" w:rsidR="005433BE" w:rsidRDefault="005433BE">
          <w:pPr>
            <w:divId w:val="135777668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6AEB1051" w14:textId="77777777" w:rsidR="005433BE" w:rsidRDefault="005433BE">
          <w:pPr>
            <w:divId w:val="1566139533"/>
            <w:rPr>
              <w:rFonts w:eastAsia="Times New Roman"/>
            </w:rPr>
          </w:pPr>
          <w:proofErr w:type="spellStart"/>
          <w:r>
            <w:rPr>
              <w:rFonts w:eastAsia="Times New Roman"/>
            </w:rPr>
            <w:t>Alsaffar</w:t>
          </w:r>
          <w:proofErr w:type="spellEnd"/>
          <w:r>
            <w:rPr>
              <w:rFonts w:eastAsia="Times New Roman"/>
            </w:rPr>
            <w:t xml:space="preserve">,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6DDE611" w14:textId="77777777" w:rsidR="005433BE" w:rsidRDefault="005433BE">
          <w:pPr>
            <w:divId w:val="225914337"/>
            <w:rPr>
              <w:rFonts w:eastAsia="Times New Roman"/>
            </w:rPr>
          </w:pPr>
          <w:r>
            <w:rPr>
              <w:rFonts w:eastAsia="Times New Roman"/>
              <w:i/>
              <w:iCs/>
            </w:rPr>
            <w:t>Applications Of Natural Language Processing (NLP)</w:t>
          </w:r>
          <w:r>
            <w:rPr>
              <w:rFonts w:eastAsia="Times New Roman"/>
            </w:rPr>
            <w:t>. Available from: https://www.analyticsvidhya.com/blog/2020/07/top-10-applications-of-natural-language-processing-nlp/ [accessed 11 April 2022].</w:t>
          </w:r>
        </w:p>
        <w:p w14:paraId="19CFF0B8" w14:textId="77777777" w:rsidR="005433BE" w:rsidRDefault="005433BE">
          <w:pPr>
            <w:divId w:val="426780278"/>
            <w:rPr>
              <w:rFonts w:eastAsia="Times New Roman"/>
            </w:rPr>
          </w:pPr>
          <w:proofErr w:type="spellStart"/>
          <w:r>
            <w:rPr>
              <w:rFonts w:eastAsia="Times New Roman"/>
            </w:rPr>
            <w:t>Aro</w:t>
          </w:r>
          <w:proofErr w:type="spellEnd"/>
          <w:r>
            <w:rPr>
              <w:rFonts w:eastAsia="Times New Roman"/>
            </w:rPr>
            <w:t xml:space="preserve">, T.O., Dada, F., </w:t>
          </w:r>
          <w:proofErr w:type="spellStart"/>
          <w:r>
            <w:rPr>
              <w:rFonts w:eastAsia="Times New Roman"/>
            </w:rPr>
            <w:t>Oluwagbemiga</w:t>
          </w:r>
          <w:proofErr w:type="spellEnd"/>
          <w:r>
            <w:rPr>
              <w:rFonts w:eastAsia="Times New Roman"/>
            </w:rPr>
            <w:t xml:space="preserve"> Balogun, A. and </w:t>
          </w:r>
          <w:proofErr w:type="spellStart"/>
          <w:r>
            <w:rPr>
              <w:rFonts w:eastAsia="Times New Roman"/>
            </w:rPr>
            <w:t>Oluwasogo</w:t>
          </w:r>
          <w:proofErr w:type="spellEnd"/>
          <w:r>
            <w:rPr>
              <w:rFonts w:eastAsia="Times New Roman"/>
            </w:rPr>
            <w:t xml:space="preserve">, S.A. (2019). Stop Words Removal on Textual Data Classification. </w:t>
          </w:r>
          <w:r>
            <w:rPr>
              <w:rFonts w:eastAsia="Times New Roman"/>
              <w:i/>
              <w:iCs/>
            </w:rPr>
            <w:t>International Journal of Information Processing and Communication (IJIPC</w:t>
          </w:r>
          <w:r>
            <w:rPr>
              <w:rFonts w:eastAsia="Times New Roman"/>
            </w:rPr>
            <w:t>, 7(1), pp.1–9.</w:t>
          </w:r>
        </w:p>
        <w:p w14:paraId="595294D0" w14:textId="77777777" w:rsidR="005433BE" w:rsidRDefault="005433BE">
          <w:pPr>
            <w:divId w:val="502162501"/>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5023E4D3" w14:textId="77777777" w:rsidR="005433BE" w:rsidRDefault="005433BE">
          <w:pPr>
            <w:divId w:val="1145582131"/>
            <w:rPr>
              <w:rFonts w:eastAsia="Times New Roman"/>
            </w:rPr>
          </w:pPr>
          <w:proofErr w:type="spellStart"/>
          <w:r>
            <w:rPr>
              <w:rFonts w:eastAsia="Times New Roman"/>
            </w:rPr>
            <w:t>Bhavitha</w:t>
          </w:r>
          <w:proofErr w:type="spellEnd"/>
          <w:r>
            <w:rPr>
              <w:rFonts w:eastAsia="Times New Roman"/>
            </w:rPr>
            <w:t xml:space="preserve">, B.K., Rodrigues, A.P. and </w:t>
          </w:r>
          <w:proofErr w:type="spellStart"/>
          <w:r>
            <w:rPr>
              <w:rFonts w:eastAsia="Times New Roman"/>
            </w:rPr>
            <w:t>Chiplunkar</w:t>
          </w:r>
          <w:proofErr w:type="spellEnd"/>
          <w:r>
            <w:rPr>
              <w:rFonts w:eastAsia="Times New Roman"/>
            </w:rPr>
            <w:t xml:space="preserve">,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0C0E56C3" w14:textId="77777777" w:rsidR="005433BE" w:rsidRDefault="005433BE">
          <w:pPr>
            <w:divId w:val="1823540688"/>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1D231DBB" w14:textId="77777777" w:rsidR="005433BE" w:rsidRDefault="005433BE">
          <w:pPr>
            <w:divId w:val="2092653444"/>
            <w:rPr>
              <w:rFonts w:eastAsia="Times New Roman"/>
            </w:rPr>
          </w:pPr>
          <w:r>
            <w:rPr>
              <w:rFonts w:eastAsia="Times New Roman"/>
            </w:rPr>
            <w:lastRenderedPageBreak/>
            <w:t xml:space="preserve">Devika, R., </w:t>
          </w:r>
          <w:proofErr w:type="spellStart"/>
          <w:r>
            <w:rPr>
              <w:rFonts w:eastAsia="Times New Roman"/>
            </w:rPr>
            <w:t>Vairavasundaram</w:t>
          </w:r>
          <w:proofErr w:type="spellEnd"/>
          <w:r>
            <w:rPr>
              <w:rFonts w:eastAsia="Times New Roman"/>
            </w:rPr>
            <w:t xml:space="preserve">, S., </w:t>
          </w:r>
          <w:proofErr w:type="spellStart"/>
          <w:r>
            <w:rPr>
              <w:rFonts w:eastAsia="Times New Roman"/>
            </w:rPr>
            <w:t>Mahenthar</w:t>
          </w:r>
          <w:proofErr w:type="spellEnd"/>
          <w:r>
            <w:rPr>
              <w:rFonts w:eastAsia="Times New Roman"/>
            </w:rPr>
            <w:t xml:space="preserve">, C.S.J., </w:t>
          </w:r>
          <w:proofErr w:type="spellStart"/>
          <w:r>
            <w:rPr>
              <w:rFonts w:eastAsia="Times New Roman"/>
            </w:rPr>
            <w:t>Varadarajan</w:t>
          </w:r>
          <w:proofErr w:type="spellEnd"/>
          <w:r>
            <w:rPr>
              <w:rFonts w:eastAsia="Times New Roman"/>
            </w:rPr>
            <w:t xml:space="preserve">, V. and Kotecha, K. (2021). A Deep Learning Model Based on BERT and Sentence Transformer for Semantic </w:t>
          </w:r>
          <w:proofErr w:type="spellStart"/>
          <w:r>
            <w:rPr>
              <w:rFonts w:eastAsia="Times New Roman"/>
            </w:rPr>
            <w:t>Keyphrase</w:t>
          </w:r>
          <w:proofErr w:type="spellEnd"/>
          <w:r>
            <w:rPr>
              <w:rFonts w:eastAsia="Times New Roman"/>
            </w:rPr>
            <w:t xml:space="preserve"> Extraction on Big Social Data. </w:t>
          </w:r>
          <w:r>
            <w:rPr>
              <w:rFonts w:eastAsia="Times New Roman"/>
              <w:i/>
              <w:iCs/>
            </w:rPr>
            <w:t>IEEE Access</w:t>
          </w:r>
          <w:r>
            <w:rPr>
              <w:rFonts w:eastAsia="Times New Roman"/>
            </w:rPr>
            <w:t>, 9, pp.165252–165261.</w:t>
          </w:r>
        </w:p>
        <w:p w14:paraId="67384CD3" w14:textId="77777777" w:rsidR="005433BE" w:rsidRDefault="005433BE">
          <w:pPr>
            <w:divId w:val="131413467"/>
            <w:rPr>
              <w:rFonts w:eastAsia="Times New Roman"/>
            </w:rPr>
          </w:pPr>
          <w:r>
            <w:rPr>
              <w:rFonts w:eastAsia="Times New Roman"/>
              <w:i/>
              <w:iCs/>
            </w:rPr>
            <w:t>Expressing an algorithm | AP CSP (article) | Khan Academy</w:t>
          </w:r>
          <w:r>
            <w:rPr>
              <w:rFonts w:eastAsia="Times New Roman"/>
            </w:rPr>
            <w:t>. Available from: https://www.khanacademy.org/computing/ap-computer-science-principles/algorithms-101/building-algorithms/a/expressing-an-algorithm [accessed 11 April 2022].</w:t>
          </w:r>
        </w:p>
        <w:p w14:paraId="75E815D6" w14:textId="77777777" w:rsidR="005433BE" w:rsidRDefault="005433BE">
          <w:pPr>
            <w:divId w:val="515653775"/>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639AB51E" w14:textId="77777777" w:rsidR="005433BE" w:rsidRDefault="005433BE">
          <w:pPr>
            <w:divId w:val="960067489"/>
            <w:rPr>
              <w:rFonts w:eastAsia="Times New Roman"/>
            </w:rPr>
          </w:pPr>
          <w:proofErr w:type="spellStart"/>
          <w:r>
            <w:rPr>
              <w:rFonts w:eastAsia="Times New Roman"/>
            </w:rPr>
            <w:t>Harfoushi</w:t>
          </w:r>
          <w:proofErr w:type="spellEnd"/>
          <w:r>
            <w:rPr>
              <w:rFonts w:eastAsia="Times New Roman"/>
            </w:rPr>
            <w:t xml:space="preserve">, O., Hasan, D. and </w:t>
          </w:r>
          <w:proofErr w:type="spellStart"/>
          <w:r>
            <w:rPr>
              <w:rFonts w:eastAsia="Times New Roman"/>
            </w:rPr>
            <w:t>Obiedat</w:t>
          </w:r>
          <w:proofErr w:type="spellEnd"/>
          <w:r>
            <w:rPr>
              <w:rFonts w:eastAsia="Times New Roman"/>
            </w:rPr>
            <w:t xml:space="preserve">, R. (2018). Sentiment Analysis Algorithms through Azure Machine Learning: Analysis and Comparison. </w:t>
          </w:r>
          <w:r>
            <w:rPr>
              <w:rFonts w:eastAsia="Times New Roman"/>
              <w:i/>
              <w:iCs/>
            </w:rPr>
            <w:t>Modern Applied Science</w:t>
          </w:r>
          <w:r>
            <w:rPr>
              <w:rFonts w:eastAsia="Times New Roman"/>
            </w:rPr>
            <w:t>, 12(7), p.49.</w:t>
          </w:r>
        </w:p>
        <w:p w14:paraId="41231BD6" w14:textId="77777777" w:rsidR="005433BE" w:rsidRDefault="005433BE">
          <w:pPr>
            <w:divId w:val="233199934"/>
            <w:rPr>
              <w:rFonts w:eastAsia="Times New Roman"/>
            </w:rPr>
          </w:pPr>
          <w:proofErr w:type="spellStart"/>
          <w:r>
            <w:rPr>
              <w:rFonts w:eastAsia="Times New Roman"/>
            </w:rPr>
            <w:t>Irawaty</w:t>
          </w:r>
          <w:proofErr w:type="spellEnd"/>
          <w:r>
            <w:rPr>
              <w:rFonts w:eastAsia="Times New Roman"/>
            </w:rPr>
            <w:t xml:space="preserve">, I., </w:t>
          </w:r>
          <w:proofErr w:type="spellStart"/>
          <w:r>
            <w:rPr>
              <w:rFonts w:eastAsia="Times New Roman"/>
            </w:rPr>
            <w:t>Andreswari</w:t>
          </w:r>
          <w:proofErr w:type="spellEnd"/>
          <w:r>
            <w:rPr>
              <w:rFonts w:eastAsia="Times New Roman"/>
            </w:rPr>
            <w:t xml:space="preserve">, R. and </w:t>
          </w:r>
          <w:proofErr w:type="spellStart"/>
          <w:r>
            <w:rPr>
              <w:rFonts w:eastAsia="Times New Roman"/>
            </w:rPr>
            <w:t>Pramesti</w:t>
          </w:r>
          <w:proofErr w:type="spellEnd"/>
          <w:r>
            <w:rPr>
              <w:rFonts w:eastAsia="Times New Roman"/>
            </w:rPr>
            <w:t xml:space="preserve">, D. (2020). Vectorizer Comparison for Sentiment Analysis on </w:t>
          </w:r>
          <w:proofErr w:type="gramStart"/>
          <w:r>
            <w:rPr>
              <w:rFonts w:eastAsia="Times New Roman"/>
            </w:rPr>
            <w:t xml:space="preserve">Social Media </w:t>
          </w:r>
          <w:proofErr w:type="spellStart"/>
          <w:r>
            <w:rPr>
              <w:rFonts w:eastAsia="Times New Roman"/>
            </w:rPr>
            <w:t>Youtube</w:t>
          </w:r>
          <w:proofErr w:type="spellEnd"/>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7AEFB5B5" w14:textId="77777777" w:rsidR="005433BE" w:rsidRDefault="005433BE">
          <w:pPr>
            <w:divId w:val="1174222969"/>
            <w:rPr>
              <w:rFonts w:eastAsia="Times New Roman"/>
            </w:rPr>
          </w:pPr>
          <w:proofErr w:type="spellStart"/>
          <w:r>
            <w:rPr>
              <w:rFonts w:eastAsia="Times New Roman"/>
            </w:rPr>
            <w:t>Kadriu</w:t>
          </w:r>
          <w:proofErr w:type="spellEnd"/>
          <w:r>
            <w:rPr>
              <w:rFonts w:eastAsia="Times New Roman"/>
            </w:rPr>
            <w:t xml:space="preserve">, A., Abazi, L. and Abazi, H. (2019). Albanian Text Classification: Bag of Words Model and Word Analogies. </w:t>
          </w:r>
          <w:r>
            <w:rPr>
              <w:rFonts w:eastAsia="Times New Roman"/>
              <w:i/>
              <w:iCs/>
            </w:rPr>
            <w:t>Business Systems Research</w:t>
          </w:r>
          <w:r>
            <w:rPr>
              <w:rFonts w:eastAsia="Times New Roman"/>
            </w:rPr>
            <w:t>, 10(1), pp.74–87.</w:t>
          </w:r>
        </w:p>
        <w:p w14:paraId="591AE035" w14:textId="77777777" w:rsidR="005433BE" w:rsidRDefault="005433BE">
          <w:pPr>
            <w:divId w:val="80177161"/>
            <w:rPr>
              <w:rFonts w:eastAsia="Times New Roman"/>
            </w:rPr>
          </w:pPr>
          <w:r>
            <w:rPr>
              <w:rFonts w:eastAsia="Times New Roman"/>
            </w:rPr>
            <w:t xml:space="preserve">Kaur, G., Kaushik, A. and Sharma, S. (2019). Cooking is creating emotion: A study on </w:t>
          </w:r>
          <w:proofErr w:type="spellStart"/>
          <w:r>
            <w:rPr>
              <w:rFonts w:eastAsia="Times New Roman"/>
            </w:rPr>
            <w:t>hinglish</w:t>
          </w:r>
          <w:proofErr w:type="spellEnd"/>
          <w:r>
            <w:rPr>
              <w:rFonts w:eastAsia="Times New Roman"/>
            </w:rPr>
            <w:t xml:space="preserve"> sentiments of </w:t>
          </w:r>
          <w:proofErr w:type="spellStart"/>
          <w:r>
            <w:rPr>
              <w:rFonts w:eastAsia="Times New Roman"/>
            </w:rPr>
            <w:t>youtube</w:t>
          </w:r>
          <w:proofErr w:type="spellEnd"/>
          <w:r>
            <w:rPr>
              <w:rFonts w:eastAsia="Times New Roman"/>
            </w:rPr>
            <w:t xml:space="preserve"> cookery channels using semi-supervised approach. </w:t>
          </w:r>
          <w:r>
            <w:rPr>
              <w:rFonts w:eastAsia="Times New Roman"/>
              <w:i/>
              <w:iCs/>
            </w:rPr>
            <w:t>Big Data and Cognitive Computing</w:t>
          </w:r>
          <w:r>
            <w:rPr>
              <w:rFonts w:eastAsia="Times New Roman"/>
            </w:rPr>
            <w:t>, 3(3).</w:t>
          </w:r>
        </w:p>
        <w:p w14:paraId="77182A0A" w14:textId="77777777" w:rsidR="005433BE" w:rsidRDefault="005433BE">
          <w:pPr>
            <w:divId w:val="1299841340"/>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7511CB33" w14:textId="77777777" w:rsidR="005433BE" w:rsidRDefault="005433BE">
          <w:pPr>
            <w:divId w:val="1821341532"/>
            <w:rPr>
              <w:rFonts w:eastAsia="Times New Roman"/>
            </w:rPr>
          </w:pPr>
          <w:r>
            <w:rPr>
              <w:rFonts w:eastAsia="Times New Roman"/>
            </w:rPr>
            <w:t xml:space="preserve">Kumar, V. and </w:t>
          </w:r>
          <w:proofErr w:type="spellStart"/>
          <w:r>
            <w:rPr>
              <w:rFonts w:eastAsia="Times New Roman"/>
            </w:rPr>
            <w:t>Subba</w:t>
          </w:r>
          <w:proofErr w:type="spellEnd"/>
          <w:r>
            <w:rPr>
              <w:rFonts w:eastAsia="Times New Roman"/>
            </w:rPr>
            <w:t xml:space="preserve">, B. (2020). A </w:t>
          </w:r>
          <w:proofErr w:type="spellStart"/>
          <w:r>
            <w:rPr>
              <w:rFonts w:eastAsia="Times New Roman"/>
            </w:rPr>
            <w:t>tfidfvectorizer</w:t>
          </w:r>
          <w:proofErr w:type="spellEnd"/>
          <w:r>
            <w:rPr>
              <w:rFonts w:eastAsia="Times New Roman"/>
            </w:rPr>
            <w:t xml:space="preserve">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46AD5040" w14:textId="77777777" w:rsidR="005433BE" w:rsidRDefault="005433BE">
          <w:pPr>
            <w:divId w:val="1100101992"/>
            <w:rPr>
              <w:rFonts w:eastAsia="Times New Roman"/>
            </w:rPr>
          </w:pPr>
          <w:r>
            <w:rPr>
              <w:rFonts w:eastAsia="Times New Roman"/>
              <w:i/>
              <w:iCs/>
            </w:rPr>
            <w:t>Major Challenges of Natural Language Processing (NLP)</w:t>
          </w:r>
          <w:r>
            <w:rPr>
              <w:rFonts w:eastAsia="Times New Roman"/>
            </w:rPr>
            <w:t>. Available from: https://monkeylearn.com/blog/natural-language-processing-challenges/ [accessed 11 April 2022].</w:t>
          </w:r>
        </w:p>
        <w:p w14:paraId="01EC704F" w14:textId="77777777" w:rsidR="005433BE" w:rsidRDefault="005433BE">
          <w:pPr>
            <w:divId w:val="1995452629"/>
            <w:rPr>
              <w:rFonts w:eastAsia="Times New Roman"/>
            </w:rPr>
          </w:pPr>
          <w:r>
            <w:rPr>
              <w:rFonts w:eastAsia="Times New Roman"/>
            </w:rPr>
            <w:t xml:space="preserve">Mundra, S. and Mittal, N. (2021). Evaluation of text representation method to detect cyber aggression in </w:t>
          </w:r>
          <w:proofErr w:type="spellStart"/>
          <w:r>
            <w:rPr>
              <w:rFonts w:eastAsia="Times New Roman"/>
            </w:rPr>
            <w:t>hindi</w:t>
          </w:r>
          <w:proofErr w:type="spellEnd"/>
          <w:r>
            <w:rPr>
              <w:rFonts w:eastAsia="Times New Roman"/>
            </w:rPr>
            <w:t xml:space="preserve"> </w:t>
          </w:r>
          <w:proofErr w:type="spellStart"/>
          <w:r>
            <w:rPr>
              <w:rFonts w:eastAsia="Times New Roman"/>
            </w:rPr>
            <w:t>english</w:t>
          </w:r>
          <w:proofErr w:type="spellEnd"/>
          <w:r>
            <w:rPr>
              <w:rFonts w:eastAsia="Times New Roman"/>
            </w:rPr>
            <w:t xml:space="preserve"> code mixed social media text. In: </w:t>
          </w:r>
          <w:r>
            <w:rPr>
              <w:rFonts w:eastAsia="Times New Roman"/>
              <w:i/>
              <w:iCs/>
            </w:rPr>
            <w:t>ACM International Conference Proceeding Series</w:t>
          </w:r>
          <w:r>
            <w:rPr>
              <w:rFonts w:eastAsia="Times New Roman"/>
            </w:rPr>
            <w:t>. Association for Computing Machinery, pp.402–409.</w:t>
          </w:r>
        </w:p>
        <w:p w14:paraId="669D3DFF" w14:textId="77777777" w:rsidR="005433BE" w:rsidRDefault="005433BE">
          <w:pPr>
            <w:divId w:val="2114402529"/>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39603B6D" w14:textId="77777777" w:rsidR="005433BE" w:rsidRDefault="005433BE">
          <w:pPr>
            <w:divId w:val="98481601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3BD4A2A2" w14:textId="77777777" w:rsidR="005433BE" w:rsidRDefault="005433BE">
          <w:pPr>
            <w:divId w:val="817068555"/>
            <w:rPr>
              <w:rFonts w:eastAsia="Times New Roman"/>
            </w:rPr>
          </w:pPr>
          <w:r>
            <w:rPr>
              <w:rFonts w:eastAsia="Times New Roman"/>
              <w:i/>
              <w:iCs/>
            </w:rPr>
            <w:t xml:space="preserve">Natural Language Processing (NLP) Use Cases in Business - </w:t>
          </w:r>
          <w:proofErr w:type="spellStart"/>
          <w:r>
            <w:rPr>
              <w:rFonts w:eastAsia="Times New Roman"/>
              <w:i/>
              <w:iCs/>
            </w:rPr>
            <w:t>MobiDev</w:t>
          </w:r>
          <w:proofErr w:type="spellEnd"/>
          <w:r>
            <w:rPr>
              <w:rFonts w:eastAsia="Times New Roman"/>
            </w:rPr>
            <w:t>. Available from: https://mobidev.biz/blog/natural-language-processing-nlp-use-cases-business [accessed 11 April 2022].</w:t>
          </w:r>
        </w:p>
        <w:p w14:paraId="676FF91D" w14:textId="77777777" w:rsidR="005433BE" w:rsidRDefault="005433BE">
          <w:pPr>
            <w:divId w:val="811874300"/>
            <w:rPr>
              <w:rFonts w:eastAsia="Times New Roman"/>
            </w:rPr>
          </w:pPr>
          <w:r>
            <w:rPr>
              <w:rFonts w:eastAsia="Times New Roman"/>
              <w:i/>
              <w:iCs/>
            </w:rPr>
            <w:lastRenderedPageBreak/>
            <w:t>Natural Language Processing with Machine Learning</w:t>
          </w:r>
          <w:r>
            <w:rPr>
              <w:rFonts w:eastAsia="Times New Roman"/>
            </w:rPr>
            <w:t>. Available from: https://www.encora.com/insights/natural-language-processing-with-machine-learning [accessed 11 April 2022].</w:t>
          </w:r>
        </w:p>
        <w:p w14:paraId="4DB4CCB0" w14:textId="77777777" w:rsidR="005433BE" w:rsidRDefault="005433BE">
          <w:pPr>
            <w:divId w:val="1663703950"/>
            <w:rPr>
              <w:rFonts w:eastAsia="Times New Roman"/>
            </w:rPr>
          </w:pPr>
          <w:r>
            <w:rPr>
              <w:rFonts w:eastAsia="Times New Roman"/>
            </w:rPr>
            <w:t xml:space="preserve">Nguyen, T.H., Shirai, K. and </w:t>
          </w:r>
          <w:proofErr w:type="spellStart"/>
          <w:r>
            <w:rPr>
              <w:rFonts w:eastAsia="Times New Roman"/>
            </w:rPr>
            <w:t>Velcin</w:t>
          </w:r>
          <w:proofErr w:type="spellEnd"/>
          <w:r>
            <w:rPr>
              <w:rFonts w:eastAsia="Times New Roman"/>
            </w:rPr>
            <w:t xml:space="preserve">, J. (2015). Sentiment analysis on social media for stock movement prediction. </w:t>
          </w:r>
          <w:r>
            <w:rPr>
              <w:rFonts w:eastAsia="Times New Roman"/>
              <w:i/>
              <w:iCs/>
            </w:rPr>
            <w:t>Expert Systems with Applications</w:t>
          </w:r>
          <w:r>
            <w:rPr>
              <w:rFonts w:eastAsia="Times New Roman"/>
            </w:rPr>
            <w:t>, 42(24), pp.9603–9611.</w:t>
          </w:r>
        </w:p>
        <w:p w14:paraId="2C1D5F25" w14:textId="77777777" w:rsidR="005433BE" w:rsidRDefault="005433BE">
          <w:pPr>
            <w:divId w:val="494803533"/>
            <w:rPr>
              <w:rFonts w:eastAsia="Times New Roman"/>
            </w:rPr>
          </w:pPr>
          <w:r>
            <w:rPr>
              <w:rFonts w:eastAsia="Times New Roman"/>
            </w:rPr>
            <w:t xml:space="preserve">Qu, S., Yang, Y. and Que, Q. (2021). Emotion classification for </w:t>
          </w:r>
          <w:proofErr w:type="spellStart"/>
          <w:r>
            <w:rPr>
              <w:rFonts w:eastAsia="Times New Roman"/>
            </w:rPr>
            <w:t>spanish</w:t>
          </w:r>
          <w:proofErr w:type="spellEnd"/>
          <w:r>
            <w:rPr>
              <w:rFonts w:eastAsia="Times New Roman"/>
            </w:rPr>
            <w:t xml:space="preserve"> with </w:t>
          </w:r>
          <w:proofErr w:type="spellStart"/>
          <w:r>
            <w:rPr>
              <w:rFonts w:eastAsia="Times New Roman"/>
            </w:rPr>
            <w:t>xlm-roberta</w:t>
          </w:r>
          <w:proofErr w:type="spellEnd"/>
          <w:r>
            <w:rPr>
              <w:rFonts w:eastAsia="Times New Roman"/>
            </w:rPr>
            <w:t xml:space="preserve"> and </w:t>
          </w:r>
          <w:proofErr w:type="spellStart"/>
          <w:r>
            <w:rPr>
              <w:rFonts w:eastAsia="Times New Roman"/>
            </w:rPr>
            <w:t>textcnn</w:t>
          </w:r>
          <w:proofErr w:type="spellEnd"/>
          <w:r>
            <w:rPr>
              <w:rFonts w:eastAsia="Times New Roman"/>
            </w:rPr>
            <w:t xml:space="preserve">. In: </w:t>
          </w:r>
          <w:r>
            <w:rPr>
              <w:rFonts w:eastAsia="Times New Roman"/>
              <w:i/>
              <w:iCs/>
            </w:rPr>
            <w:t>CEUR Workshop Proceedings</w:t>
          </w:r>
          <w:r>
            <w:rPr>
              <w:rFonts w:eastAsia="Times New Roman"/>
            </w:rPr>
            <w:t>. CEUR-WS, pp.94–100.</w:t>
          </w:r>
        </w:p>
        <w:p w14:paraId="7DD7D4CC" w14:textId="77777777" w:rsidR="005433BE" w:rsidRDefault="005433BE">
          <w:pPr>
            <w:divId w:val="402023139"/>
            <w:rPr>
              <w:rFonts w:eastAsia="Times New Roman"/>
            </w:rPr>
          </w:pPr>
          <w:r>
            <w:rPr>
              <w:rFonts w:eastAsia="Times New Roman"/>
              <w:i/>
              <w:iCs/>
            </w:rPr>
            <w:t>Sentiment Analysis of YouTube Comments | Analytics Steps</w:t>
          </w:r>
          <w:r>
            <w:rPr>
              <w:rFonts w:eastAsia="Times New Roman"/>
            </w:rPr>
            <w:t>. Available from: https://www.analyticssteps.com/blogs/sentiment-analysis-youtube-comments [accessed 11 April 2022].</w:t>
          </w:r>
        </w:p>
        <w:p w14:paraId="5C0B8574" w14:textId="77777777" w:rsidR="005433BE" w:rsidRDefault="005433BE">
          <w:pPr>
            <w:divId w:val="838160241"/>
            <w:rPr>
              <w:rFonts w:eastAsia="Times New Roman"/>
            </w:rPr>
          </w:pPr>
          <w:r>
            <w:rPr>
              <w:rFonts w:eastAsia="Times New Roman"/>
            </w:rPr>
            <w:t>Serrano-Guerrero, J., Olivas, J.A., Romero, F.P. and Herrera-</w:t>
          </w:r>
          <w:proofErr w:type="spellStart"/>
          <w:r>
            <w:rPr>
              <w:rFonts w:eastAsia="Times New Roman"/>
            </w:rPr>
            <w:t>Viedma</w:t>
          </w:r>
          <w:proofErr w:type="spellEnd"/>
          <w:r>
            <w:rPr>
              <w:rFonts w:eastAsia="Times New Roman"/>
            </w:rPr>
            <w:t xml:space="preserve">, E. (2015). Sentiment analysis: A review and comparative analysis of web services. </w:t>
          </w:r>
          <w:r>
            <w:rPr>
              <w:rFonts w:eastAsia="Times New Roman"/>
              <w:i/>
              <w:iCs/>
            </w:rPr>
            <w:t>Information Sciences</w:t>
          </w:r>
          <w:r>
            <w:rPr>
              <w:rFonts w:eastAsia="Times New Roman"/>
            </w:rPr>
            <w:t>, 311, pp.18–38.</w:t>
          </w:r>
        </w:p>
        <w:p w14:paraId="410B89FC" w14:textId="77777777" w:rsidR="005433BE" w:rsidRDefault="005433BE">
          <w:pPr>
            <w:divId w:val="1097091115"/>
            <w:rPr>
              <w:rFonts w:eastAsia="Times New Roman"/>
            </w:rPr>
          </w:pPr>
          <w:r>
            <w:rPr>
              <w:rFonts w:eastAsia="Times New Roman"/>
            </w:rPr>
            <w:t xml:space="preserve">Shah, S.R., Kaushik, A., Sharma, S. and Shah, J. (2020). Opinion-mining on </w:t>
          </w:r>
          <w:proofErr w:type="spellStart"/>
          <w:r>
            <w:rPr>
              <w:rFonts w:eastAsia="Times New Roman"/>
            </w:rPr>
            <w:t>marglish</w:t>
          </w:r>
          <w:proofErr w:type="spellEnd"/>
          <w:r>
            <w:rPr>
              <w:rFonts w:eastAsia="Times New Roman"/>
            </w:rPr>
            <w:t xml:space="preserve"> and </w:t>
          </w:r>
          <w:proofErr w:type="spellStart"/>
          <w:r>
            <w:rPr>
              <w:rFonts w:eastAsia="Times New Roman"/>
            </w:rPr>
            <w:t>devanagari</w:t>
          </w:r>
          <w:proofErr w:type="spellEnd"/>
          <w:r>
            <w:rPr>
              <w:rFonts w:eastAsia="Times New Roman"/>
            </w:rPr>
            <w:t xml:space="preserve"> comments of </w:t>
          </w:r>
          <w:proofErr w:type="spellStart"/>
          <w:r>
            <w:rPr>
              <w:rFonts w:eastAsia="Times New Roman"/>
            </w:rPr>
            <w:t>youtube</w:t>
          </w:r>
          <w:proofErr w:type="spellEnd"/>
          <w:r>
            <w:rPr>
              <w:rFonts w:eastAsia="Times New Roman"/>
            </w:rPr>
            <w:t xml:space="preserve"> cookery channels using parametric and non-parametric learning models. </w:t>
          </w:r>
          <w:r>
            <w:rPr>
              <w:rFonts w:eastAsia="Times New Roman"/>
              <w:i/>
              <w:iCs/>
            </w:rPr>
            <w:t>Big Data and Cognitive Computing</w:t>
          </w:r>
          <w:r>
            <w:rPr>
              <w:rFonts w:eastAsia="Times New Roman"/>
            </w:rPr>
            <w:t>, 4(1), pp.1–19.</w:t>
          </w:r>
        </w:p>
        <w:p w14:paraId="72B95007" w14:textId="77777777" w:rsidR="005433BE" w:rsidRDefault="005433BE">
          <w:pPr>
            <w:divId w:val="1015349308"/>
            <w:rPr>
              <w:rFonts w:eastAsia="Times New Roman"/>
            </w:rPr>
          </w:pPr>
          <w:r>
            <w:rPr>
              <w:rFonts w:eastAsia="Times New Roman"/>
            </w:rPr>
            <w:t>Singh, M. and Goyal, V. (2020). Sentiment Analysis of {E}</w:t>
          </w:r>
          <w:proofErr w:type="spellStart"/>
          <w:r>
            <w:rPr>
              <w:rFonts w:eastAsia="Times New Roman"/>
            </w:rPr>
            <w:t>nglish</w:t>
          </w:r>
          <w:proofErr w:type="spellEnd"/>
          <w:r>
            <w:rPr>
              <w:rFonts w:eastAsia="Times New Roman"/>
            </w:rPr>
            <w:t>-{P}</w:t>
          </w:r>
          <w:proofErr w:type="spellStart"/>
          <w:r>
            <w:rPr>
              <w:rFonts w:eastAsia="Times New Roman"/>
            </w:rPr>
            <w:t>unjabi</w:t>
          </w:r>
          <w:proofErr w:type="spellEnd"/>
          <w:r>
            <w:rPr>
              <w:rFonts w:eastAsia="Times New Roman"/>
            </w:rPr>
            <w:t xml:space="preserve">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4A400152" w14:textId="77777777" w:rsidR="005433BE" w:rsidRDefault="005433BE">
          <w:pPr>
            <w:divId w:val="117383178"/>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147F8C78" w14:textId="77777777" w:rsidR="005433BE" w:rsidRDefault="005433BE">
          <w:pPr>
            <w:divId w:val="1036586173"/>
            <w:rPr>
              <w:rFonts w:eastAsia="Times New Roman"/>
            </w:rPr>
          </w:pPr>
          <w:r>
            <w:rPr>
              <w:rFonts w:eastAsia="Times New Roman"/>
            </w:rPr>
            <w:t xml:space="preserve">Swaminathan, S., Ganesan, H.K. and </w:t>
          </w:r>
          <w:proofErr w:type="spellStart"/>
          <w:r>
            <w:rPr>
              <w:rFonts w:eastAsia="Times New Roman"/>
            </w:rPr>
            <w:t>Pandiyarajan</w:t>
          </w:r>
          <w:proofErr w:type="spellEnd"/>
          <w:r>
            <w:rPr>
              <w:rFonts w:eastAsia="Times New Roman"/>
            </w:rPr>
            <w:t xml:space="preserve">, R. (2020). </w:t>
          </w:r>
          <w:proofErr w:type="spellStart"/>
          <w:r>
            <w:rPr>
              <w:rFonts w:eastAsia="Times New Roman"/>
            </w:rPr>
            <w:t>HRS-TECHIE@Dravidian-CodeMix</w:t>
          </w:r>
          <w:proofErr w:type="spellEnd"/>
          <w:r>
            <w:rPr>
              <w:rFonts w:eastAsia="Times New Roman"/>
            </w:rPr>
            <w:t xml:space="preserve">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7C3C9DB9" w14:textId="77777777" w:rsidR="005433BE" w:rsidRDefault="005433BE">
          <w:pPr>
            <w:divId w:val="1116675349"/>
            <w:rPr>
              <w:rFonts w:eastAsia="Times New Roman"/>
            </w:rPr>
          </w:pPr>
          <w:proofErr w:type="spellStart"/>
          <w:r>
            <w:rPr>
              <w:rFonts w:eastAsia="Times New Roman"/>
            </w:rPr>
            <w:t>Thelwall</w:t>
          </w:r>
          <w:proofErr w:type="spellEnd"/>
          <w:r>
            <w:rPr>
              <w:rFonts w:eastAsia="Times New Roman"/>
            </w:rPr>
            <w:t xml:space="preserve">, M. (2018). Gender bias in machine learning for sentiment analysis. </w:t>
          </w:r>
          <w:r>
            <w:rPr>
              <w:rFonts w:eastAsia="Times New Roman"/>
              <w:i/>
              <w:iCs/>
            </w:rPr>
            <w:t>Online Information Review</w:t>
          </w:r>
          <w:r>
            <w:rPr>
              <w:rFonts w:eastAsia="Times New Roman"/>
            </w:rPr>
            <w:t>, 42(3), pp.343–354.</w:t>
          </w:r>
        </w:p>
        <w:p w14:paraId="3C7BC302" w14:textId="77777777" w:rsidR="005433BE" w:rsidRDefault="005433BE">
          <w:pPr>
            <w:divId w:val="1308053344"/>
            <w:rPr>
              <w:rFonts w:eastAsia="Times New Roman"/>
            </w:rPr>
          </w:pPr>
          <w:r>
            <w:rPr>
              <w:rFonts w:eastAsia="Times New Roman"/>
              <w:i/>
              <w:iCs/>
            </w:rPr>
            <w:t xml:space="preserve">UCI Machine Learning Repository: </w:t>
          </w:r>
          <w:proofErr w:type="spellStart"/>
          <w:r>
            <w:rPr>
              <w:rFonts w:eastAsia="Times New Roman"/>
              <w:i/>
              <w:iCs/>
            </w:rPr>
            <w:t>Youtube</w:t>
          </w:r>
          <w:proofErr w:type="spellEnd"/>
          <w:r>
            <w:rPr>
              <w:rFonts w:eastAsia="Times New Roman"/>
              <w:i/>
              <w:iCs/>
            </w:rPr>
            <w:t xml:space="preserve"> cookery channels viewers comments in Hinglish Data Set</w:t>
          </w:r>
          <w:r>
            <w:rPr>
              <w:rFonts w:eastAsia="Times New Roman"/>
            </w:rPr>
            <w:t>. Available from: https://archive.ics.uci.edu/ml/datasets/Youtube+cookery+channels+viewers+comments+in+Hinglish [accessed 8 April 2022].</w:t>
          </w:r>
        </w:p>
        <w:p w14:paraId="72F506DB" w14:textId="77777777" w:rsidR="005433BE" w:rsidRDefault="005433BE">
          <w:pPr>
            <w:divId w:val="704868136"/>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3D14E550" w14:textId="77777777" w:rsidR="005433BE" w:rsidRDefault="005433BE">
          <w:pPr>
            <w:divId w:val="1888713210"/>
            <w:rPr>
              <w:rFonts w:eastAsia="Times New Roman"/>
            </w:rPr>
          </w:pPr>
          <w:r>
            <w:rPr>
              <w:rFonts w:eastAsia="Times New Roman"/>
              <w:i/>
              <w:iCs/>
            </w:rPr>
            <w:t>What are the advantages of Natural Language Processing in AI? - Capacity</w:t>
          </w:r>
          <w:r>
            <w:rPr>
              <w:rFonts w:eastAsia="Times New Roman"/>
            </w:rPr>
            <w:t>. Available from: https://capacity.com/enterprise-ai/faqs/what-are-the-advantages-of-natural-language-processing-nlp/ [accessed 11 April 2022].</w:t>
          </w:r>
        </w:p>
        <w:p w14:paraId="65ADFB50" w14:textId="77777777" w:rsidR="005433BE" w:rsidRDefault="005433BE">
          <w:pPr>
            <w:divId w:val="432554323"/>
            <w:rPr>
              <w:rFonts w:eastAsia="Times New Roman"/>
            </w:rPr>
          </w:pPr>
          <w:r>
            <w:rPr>
              <w:rFonts w:eastAsia="Times New Roman"/>
              <w:i/>
              <w:iCs/>
            </w:rPr>
            <w:t>What Is a SWOT Analysis? Definition and Examples - TechTarget</w:t>
          </w:r>
          <w:r>
            <w:rPr>
              <w:rFonts w:eastAsia="Times New Roman"/>
            </w:rPr>
            <w:t>. Available from: https://www.techtarget.com/searchcio/definition/SWOT-analysis-strengths-weaknesses-opportunities-and-threats-analysis [accessed 11 April 2022].</w:t>
          </w:r>
        </w:p>
        <w:p w14:paraId="5E8F1051" w14:textId="77777777" w:rsidR="005433BE" w:rsidRDefault="005433BE">
          <w:pPr>
            <w:divId w:val="650213841"/>
            <w:rPr>
              <w:rFonts w:eastAsia="Times New Roman"/>
            </w:rPr>
          </w:pPr>
          <w:r>
            <w:rPr>
              <w:rFonts w:eastAsia="Times New Roman"/>
            </w:rPr>
            <w:lastRenderedPageBreak/>
            <w:t xml:space="preserve">Williams, L., Bannister, C., </w:t>
          </w:r>
          <w:proofErr w:type="spellStart"/>
          <w:r>
            <w:rPr>
              <w:rFonts w:eastAsia="Times New Roman"/>
            </w:rPr>
            <w:t>Arribas-Ayllon</w:t>
          </w:r>
          <w:proofErr w:type="spellEnd"/>
          <w:r>
            <w:rPr>
              <w:rFonts w:eastAsia="Times New Roman"/>
            </w:rPr>
            <w:t xml:space="preserve">, M., </w:t>
          </w:r>
          <w:proofErr w:type="spellStart"/>
          <w:r>
            <w:rPr>
              <w:rFonts w:eastAsia="Times New Roman"/>
            </w:rPr>
            <w:t>Preece</w:t>
          </w:r>
          <w:proofErr w:type="spellEnd"/>
          <w:r>
            <w:rPr>
              <w:rFonts w:eastAsia="Times New Roman"/>
            </w:rPr>
            <w:t xml:space="preserve">, A. and </w:t>
          </w:r>
          <w:proofErr w:type="spellStart"/>
          <w:r>
            <w:rPr>
              <w:rFonts w:eastAsia="Times New Roman"/>
            </w:rPr>
            <w:t>Spasić</w:t>
          </w:r>
          <w:proofErr w:type="spellEnd"/>
          <w:r>
            <w:rPr>
              <w:rFonts w:eastAsia="Times New Roman"/>
            </w:rPr>
            <w:t xml:space="preserve">, I. (2015). The role of idioms in sentiment analysis. </w:t>
          </w:r>
          <w:r>
            <w:rPr>
              <w:rFonts w:eastAsia="Times New Roman"/>
              <w:i/>
              <w:iCs/>
            </w:rPr>
            <w:t>Expert Systems with Applications</w:t>
          </w:r>
          <w:r>
            <w:rPr>
              <w:rFonts w:eastAsia="Times New Roman"/>
            </w:rPr>
            <w:t>, 42(21), pp.7375–7385.</w:t>
          </w:r>
        </w:p>
        <w:p w14:paraId="3171CE9D" w14:textId="77777777" w:rsidR="005433BE" w:rsidRDefault="005433BE">
          <w:pPr>
            <w:divId w:val="1922443724"/>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589A8E19" w14:textId="7610390B" w:rsidR="005433BE" w:rsidRPr="00B15950" w:rsidRDefault="005433BE" w:rsidP="005433BE">
          <w:pPr>
            <w:pStyle w:val="ListParagraph"/>
            <w:ind w:left="284"/>
            <w:jc w:val="both"/>
            <w:rPr>
              <w:rFonts w:ascii="Times New Roman" w:hAnsi="Times New Roman" w:cs="Times New Roman"/>
              <w:b/>
              <w:bCs/>
              <w:sz w:val="24"/>
              <w:szCs w:val="24"/>
            </w:rPr>
          </w:pPr>
          <w:r>
            <w:rPr>
              <w:rFonts w:eastAsia="Times New Roman"/>
            </w:rPr>
            <w:t> </w:t>
          </w:r>
        </w:p>
      </w:sdtContent>
    </w:sdt>
    <w:sectPr w:rsidR="005433BE" w:rsidRPr="00B1595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hishek Kaushik" w:date="2022-06-07T09:03:00Z" w:initials="AK">
    <w:p w14:paraId="0BFA51B6" w14:textId="03FA0815" w:rsidR="00806C7C" w:rsidRDefault="00806C7C">
      <w:pPr>
        <w:pStyle w:val="CommentText"/>
      </w:pPr>
      <w:r>
        <w:rPr>
          <w:rStyle w:val="CommentReference"/>
        </w:rPr>
        <w:annotationRef/>
      </w:r>
      <w:r>
        <w:t xml:space="preserve">Is this the fact or vague sentence,?? Very strong sentence </w:t>
      </w:r>
    </w:p>
  </w:comment>
  <w:comment w:id="1" w:author="Abhishek Kaushik" w:date="2022-06-07T09:05:00Z" w:initials="AK">
    <w:p w14:paraId="36AF9B30" w14:textId="0EED45B9" w:rsidR="00806C7C" w:rsidRDefault="00806C7C">
      <w:pPr>
        <w:pStyle w:val="CommentText"/>
      </w:pPr>
      <w:r>
        <w:rPr>
          <w:rStyle w:val="CommentReference"/>
        </w:rPr>
        <w:annotationRef/>
      </w:r>
      <w:r>
        <w:t xml:space="preserve">Which scenario?? Connect with the previous sentences, you can directly write the </w:t>
      </w:r>
      <w:proofErr w:type="spellStart"/>
      <w:r>
        <w:t>defination</w:t>
      </w:r>
      <w:proofErr w:type="spellEnd"/>
      <w:r>
        <w:t xml:space="preserve"> of </w:t>
      </w:r>
      <w:proofErr w:type="gramStart"/>
      <w:r>
        <w:t>the your</w:t>
      </w:r>
      <w:proofErr w:type="gramEnd"/>
      <w:r>
        <w:t xml:space="preserve"> tubers </w:t>
      </w:r>
    </w:p>
  </w:comment>
  <w:comment w:id="2" w:author="Abhishek Kaushik" w:date="2022-06-07T09:06:00Z" w:initials="AK">
    <w:p w14:paraId="3A36E579" w14:textId="59A4451F" w:rsidR="00806C7C" w:rsidRDefault="00806C7C">
      <w:pPr>
        <w:pStyle w:val="CommentText"/>
      </w:pPr>
      <w:r>
        <w:rPr>
          <w:rStyle w:val="CommentReference"/>
        </w:rPr>
        <w:annotationRef/>
      </w:r>
      <w:r>
        <w:t xml:space="preserve">Why you need </w:t>
      </w:r>
      <w:proofErr w:type="gramStart"/>
      <w:r>
        <w:t>too</w:t>
      </w:r>
      <w:proofErr w:type="gramEnd"/>
      <w:r>
        <w:t xml:space="preserve"> </w:t>
      </w:r>
      <w:proofErr w:type="spellStart"/>
      <w:r>
        <w:t>analyze</w:t>
      </w:r>
      <w:proofErr w:type="spellEnd"/>
      <w:r>
        <w:t xml:space="preserve"> it?  Add some </w:t>
      </w:r>
      <w:proofErr w:type="spellStart"/>
      <w:r>
        <w:t>pointents</w:t>
      </w:r>
      <w:proofErr w:type="spellEnd"/>
      <w:r>
        <w:t xml:space="preserve"> about the millions of content generations </w:t>
      </w:r>
    </w:p>
  </w:comment>
  <w:comment w:id="3" w:author="Abhishek Kaushik" w:date="2022-06-07T09:08:00Z" w:initials="AK">
    <w:p w14:paraId="1594E296" w14:textId="77777777" w:rsidR="00346E86" w:rsidRDefault="00346E86">
      <w:pPr>
        <w:pStyle w:val="CommentText"/>
      </w:pPr>
      <w:r>
        <w:rPr>
          <w:rStyle w:val="CommentReference"/>
        </w:rPr>
        <w:annotationRef/>
      </w:r>
      <w:r>
        <w:t xml:space="preserve">I think, you need to </w:t>
      </w:r>
      <w:proofErr w:type="gramStart"/>
      <w:r>
        <w:t>reorganizing</w:t>
      </w:r>
      <w:proofErr w:type="gramEnd"/>
      <w:r>
        <w:t xml:space="preserve"> the abstract and </w:t>
      </w:r>
    </w:p>
    <w:p w14:paraId="2EAB75E8" w14:textId="77777777" w:rsidR="00346E86" w:rsidRDefault="00346E86">
      <w:pPr>
        <w:pStyle w:val="CommentText"/>
      </w:pPr>
      <w:r>
        <w:t>Some pointers are</w:t>
      </w:r>
    </w:p>
    <w:p w14:paraId="74482009" w14:textId="77777777" w:rsidR="00346E86" w:rsidRDefault="00346E86" w:rsidP="00346E86">
      <w:pPr>
        <w:pStyle w:val="CommentText"/>
        <w:numPr>
          <w:ilvl w:val="0"/>
          <w:numId w:val="23"/>
        </w:numPr>
      </w:pPr>
      <w:r>
        <w:t xml:space="preserve">Talk about </w:t>
      </w:r>
      <w:proofErr w:type="spellStart"/>
      <w:r>
        <w:t>Youtuebe</w:t>
      </w:r>
      <w:proofErr w:type="spellEnd"/>
    </w:p>
    <w:p w14:paraId="79DB5AD8" w14:textId="77777777" w:rsidR="00346E86" w:rsidRDefault="00346E86" w:rsidP="00346E86">
      <w:pPr>
        <w:pStyle w:val="CommentText"/>
        <w:numPr>
          <w:ilvl w:val="0"/>
          <w:numId w:val="23"/>
        </w:numPr>
      </w:pPr>
      <w:r>
        <w:t xml:space="preserve"> Talk about the India and use of </w:t>
      </w:r>
      <w:proofErr w:type="spellStart"/>
      <w:r>
        <w:t>youtube</w:t>
      </w:r>
      <w:proofErr w:type="spellEnd"/>
    </w:p>
    <w:p w14:paraId="1C196534" w14:textId="65BE8C2F" w:rsidR="00346E86" w:rsidRDefault="00346E86" w:rsidP="00346E86">
      <w:pPr>
        <w:pStyle w:val="CommentText"/>
        <w:numPr>
          <w:ilvl w:val="0"/>
          <w:numId w:val="23"/>
        </w:numPr>
      </w:pPr>
      <w:r>
        <w:t xml:space="preserve"> Content creation in 1.3 billion (MIX code)</w:t>
      </w:r>
    </w:p>
    <w:p w14:paraId="14901AAB" w14:textId="77777777" w:rsidR="00346E86" w:rsidRDefault="00346E86" w:rsidP="00346E86">
      <w:pPr>
        <w:pStyle w:val="CommentText"/>
        <w:numPr>
          <w:ilvl w:val="0"/>
          <w:numId w:val="23"/>
        </w:numPr>
      </w:pPr>
      <w:r>
        <w:t xml:space="preserve"> Need of </w:t>
      </w:r>
      <w:proofErr w:type="spellStart"/>
      <w:r>
        <w:t>analyzing</w:t>
      </w:r>
      <w:proofErr w:type="spellEnd"/>
      <w:r>
        <w:t xml:space="preserve"> the content to provide better </w:t>
      </w:r>
      <w:proofErr w:type="spellStart"/>
      <w:r>
        <w:t>conetent</w:t>
      </w:r>
      <w:proofErr w:type="spellEnd"/>
      <w:r>
        <w:t xml:space="preserve"> </w:t>
      </w:r>
    </w:p>
    <w:p w14:paraId="7F966730" w14:textId="77777777" w:rsidR="00346E86" w:rsidRDefault="00346E86" w:rsidP="00346E86">
      <w:pPr>
        <w:pStyle w:val="CommentText"/>
        <w:numPr>
          <w:ilvl w:val="0"/>
          <w:numId w:val="23"/>
        </w:numPr>
      </w:pPr>
      <w:r>
        <w:t xml:space="preserve">Then what you are doing in this project </w:t>
      </w:r>
    </w:p>
    <w:p w14:paraId="5E7748D9" w14:textId="3E751032" w:rsidR="00346E86" w:rsidRDefault="00346E86" w:rsidP="00346E86">
      <w:pPr>
        <w:pStyle w:val="CommentText"/>
        <w:numPr>
          <w:ilvl w:val="0"/>
          <w:numId w:val="23"/>
        </w:numPr>
      </w:pPr>
      <w:r>
        <w:t xml:space="preserve">Why user Bert TF_IDF abbreviation, when ever you use them use the complete full form and then later you use abbreviation of it </w:t>
      </w:r>
    </w:p>
  </w:comment>
  <w:comment w:id="4" w:author="Abhishek Kaushik" w:date="2022-06-07T09:10:00Z" w:initials="AK">
    <w:p w14:paraId="5C772AEA" w14:textId="74013544" w:rsidR="00346E86" w:rsidRDefault="00346E86">
      <w:pPr>
        <w:pStyle w:val="CommentText"/>
      </w:pPr>
      <w:r>
        <w:rPr>
          <w:rStyle w:val="CommentReference"/>
        </w:rPr>
        <w:annotationRef/>
      </w:r>
      <w:r>
        <w:t>Citation needed</w:t>
      </w:r>
    </w:p>
  </w:comment>
  <w:comment w:id="5" w:author="Abhishek Kaushik" w:date="2022-06-07T09:11:00Z" w:initials="AK">
    <w:p w14:paraId="294FCA18" w14:textId="781910C7" w:rsidR="00346E86" w:rsidRDefault="00346E86">
      <w:pPr>
        <w:pStyle w:val="CommentText"/>
      </w:pPr>
      <w:r>
        <w:rPr>
          <w:rStyle w:val="CommentReference"/>
        </w:rPr>
        <w:annotationRef/>
      </w:r>
      <w:r>
        <w:t xml:space="preserve">Something wrong with </w:t>
      </w:r>
      <w:proofErr w:type="spellStart"/>
      <w:r>
        <w:t>ciattaion</w:t>
      </w:r>
      <w:proofErr w:type="spellEnd"/>
      <w:r>
        <w:t xml:space="preserve"> </w:t>
      </w:r>
      <w:proofErr w:type="spellStart"/>
      <w:r>
        <w:t>sty;lle</w:t>
      </w:r>
      <w:proofErr w:type="spellEnd"/>
      <w:r>
        <w:t xml:space="preserve"> Howard style, one use author name with year… you have used it some random keyword …please cross check </w:t>
      </w:r>
    </w:p>
  </w:comment>
  <w:comment w:id="6" w:author="Abhishek Kaushik" w:date="2022-06-07T09:12:00Z" w:initials="AK">
    <w:p w14:paraId="17A3AB12" w14:textId="08BAB8CD" w:rsidR="00346E86" w:rsidRDefault="00346E86">
      <w:pPr>
        <w:pStyle w:val="CommentText"/>
      </w:pPr>
      <w:r>
        <w:rPr>
          <w:rStyle w:val="CommentReference"/>
        </w:rPr>
        <w:annotationRef/>
      </w:r>
      <w:r>
        <w:t xml:space="preserve">Check for </w:t>
      </w:r>
      <w:r w:rsidR="00C47469">
        <w:t>cap locks</w:t>
      </w:r>
      <w:r>
        <w:t xml:space="preserve"> </w:t>
      </w:r>
      <w:r w:rsidR="00C47469">
        <w:t>where</w:t>
      </w:r>
      <w:r>
        <w:t xml:space="preserve"> need and where not needed through out the report</w:t>
      </w:r>
    </w:p>
  </w:comment>
  <w:comment w:id="7" w:author="Abhishek Kaushik" w:date="2022-06-07T09:12:00Z" w:initials="AK">
    <w:p w14:paraId="722DEF78" w14:textId="07666283" w:rsidR="00C47469" w:rsidRDefault="00C47469">
      <w:pPr>
        <w:pStyle w:val="CommentText"/>
      </w:pPr>
      <w:r>
        <w:rPr>
          <w:rStyle w:val="CommentReference"/>
        </w:rPr>
        <w:annotationRef/>
      </w:r>
      <w:r>
        <w:t xml:space="preserve">Connection is missing, why you use </w:t>
      </w:r>
      <w:proofErr w:type="spellStart"/>
      <w:r>
        <w:t>cookin</w:t>
      </w:r>
      <w:proofErr w:type="spellEnd"/>
      <w:r>
        <w:t xml:space="preserve"> channel, you may include being international student, this </w:t>
      </w:r>
      <w:proofErr w:type="spellStart"/>
      <w:r>
        <w:t>youtube</w:t>
      </w:r>
      <w:proofErr w:type="spellEnd"/>
      <w:r>
        <w:t xml:space="preserve"> channels has helped a lot learning </w:t>
      </w:r>
      <w:proofErr w:type="spellStart"/>
      <w:r>
        <w:t>authertic</w:t>
      </w:r>
      <w:proofErr w:type="spellEnd"/>
      <w:r>
        <w:t xml:space="preserve"> Indian </w:t>
      </w:r>
      <w:proofErr w:type="spellStart"/>
      <w:r>
        <w:t>dishers</w:t>
      </w:r>
      <w:proofErr w:type="spellEnd"/>
      <w:r>
        <w:t xml:space="preserve"> and one may not feel homesick….etc </w:t>
      </w:r>
      <w:proofErr w:type="spellStart"/>
      <w:r>
        <w:t>etc</w:t>
      </w:r>
      <w:proofErr w:type="spellEnd"/>
    </w:p>
  </w:comment>
  <w:comment w:id="8" w:author="Abhishek Kaushik" w:date="2022-06-07T09:14:00Z" w:initials="AK">
    <w:p w14:paraId="21A090FC" w14:textId="27E6CB85" w:rsidR="00C47469" w:rsidRDefault="00C47469">
      <w:pPr>
        <w:pStyle w:val="CommentText"/>
      </w:pPr>
      <w:r>
        <w:rPr>
          <w:rStyle w:val="CommentReference"/>
        </w:rPr>
        <w:annotationRef/>
      </w:r>
    </w:p>
  </w:comment>
  <w:comment w:id="9" w:author="Abhishek Kaushik" w:date="2022-06-07T09:14:00Z" w:initials="AK">
    <w:p w14:paraId="0C848385" w14:textId="15282357" w:rsidR="00C47469" w:rsidRDefault="00C47469">
      <w:pPr>
        <w:pStyle w:val="CommentText"/>
      </w:pPr>
      <w:r>
        <w:rPr>
          <w:rStyle w:val="CommentReference"/>
        </w:rPr>
        <w:annotationRef/>
      </w:r>
      <w:r>
        <w:t xml:space="preserve">Poor formation, </w:t>
      </w:r>
      <w:proofErr w:type="gramStart"/>
      <w:r>
        <w:t>One</w:t>
      </w:r>
      <w:proofErr w:type="gramEnd"/>
      <w:r>
        <w:t xml:space="preserve"> would need knowledge from viewer?? I doubt, </w:t>
      </w:r>
      <w:proofErr w:type="gramStart"/>
      <w:r>
        <w:t>One</w:t>
      </w:r>
      <w:proofErr w:type="gramEnd"/>
      <w:r>
        <w:t xml:space="preserve"> try to know </w:t>
      </w:r>
      <w:proofErr w:type="spellStart"/>
      <w:r>
        <w:t>whast</w:t>
      </w:r>
      <w:proofErr w:type="spellEnd"/>
      <w:r>
        <w:t xml:space="preserve"> viewers would like give feedback and how one can improve </w:t>
      </w:r>
    </w:p>
  </w:comment>
  <w:comment w:id="10" w:author="Abhishek Kaushik" w:date="2022-06-07T09:18:00Z" w:initials="AK">
    <w:p w14:paraId="38D55DB7" w14:textId="2A9CC48A" w:rsidR="00305994" w:rsidRDefault="00305994">
      <w:pPr>
        <w:pStyle w:val="CommentText"/>
      </w:pPr>
      <w:r>
        <w:rPr>
          <w:rStyle w:val="CommentReference"/>
        </w:rPr>
        <w:annotationRef/>
      </w:r>
      <w:r>
        <w:t xml:space="preserve">Cite the article </w:t>
      </w:r>
    </w:p>
  </w:comment>
  <w:comment w:id="11" w:author="Abhishek Kaushik" w:date="2022-06-07T09:19:00Z" w:initials="AK">
    <w:p w14:paraId="60E510E2" w14:textId="5778BD67" w:rsidR="00305994" w:rsidRDefault="00305994">
      <w:pPr>
        <w:pStyle w:val="CommentText"/>
      </w:pPr>
      <w:r>
        <w:rPr>
          <w:rStyle w:val="CommentReference"/>
        </w:rPr>
        <w:annotationRef/>
      </w:r>
      <w:r>
        <w:t xml:space="preserve">Problem with the citation, I am not sure??/ what mechanism you </w:t>
      </w:r>
      <w:proofErr w:type="gramStart"/>
      <w:r>
        <w:t>used..</w:t>
      </w:r>
      <w:proofErr w:type="gramEnd"/>
    </w:p>
  </w:comment>
  <w:comment w:id="13" w:author="Abhishek Kaushik" w:date="2022-06-07T09:19:00Z" w:initials="AK">
    <w:p w14:paraId="7173E2EF" w14:textId="09DD999D" w:rsidR="00305994" w:rsidRDefault="00305994">
      <w:pPr>
        <w:pStyle w:val="CommentText"/>
      </w:pPr>
      <w:r>
        <w:rPr>
          <w:rStyle w:val="CommentReference"/>
        </w:rPr>
        <w:annotationRef/>
      </w:r>
      <w:r>
        <w:t>Please keep an eye on Caps lock all over the report</w:t>
      </w:r>
    </w:p>
  </w:comment>
  <w:comment w:id="12" w:author="Abhishek Kaushik" w:date="2022-06-07T09:20:00Z" w:initials="AK">
    <w:p w14:paraId="29DE09EE" w14:textId="7CD37D9D" w:rsidR="00305994" w:rsidRDefault="00305994">
      <w:pPr>
        <w:pStyle w:val="CommentText"/>
      </w:pPr>
      <w:r>
        <w:rPr>
          <w:rStyle w:val="CommentReference"/>
        </w:rPr>
        <w:annotationRef/>
      </w:r>
      <w:r>
        <w:t xml:space="preserve">Please </w:t>
      </w:r>
      <w:proofErr w:type="spellStart"/>
      <w:r>
        <w:t>refphase</w:t>
      </w:r>
      <w:proofErr w:type="spellEnd"/>
      <w:r>
        <w:t xml:space="preserve"> the </w:t>
      </w:r>
      <w:proofErr w:type="spellStart"/>
      <w:proofErr w:type="gramStart"/>
      <w:r>
        <w:t>defination</w:t>
      </w:r>
      <w:proofErr w:type="spellEnd"/>
      <w:r>
        <w:t>..</w:t>
      </w:r>
      <w:proofErr w:type="gramEnd"/>
      <w:r>
        <w:t xml:space="preserve"> Sentiment analysis is the process to </w:t>
      </w:r>
      <w:proofErr w:type="spellStart"/>
      <w:r>
        <w:t>anlyzis</w:t>
      </w:r>
      <w:proofErr w:type="spellEnd"/>
      <w:r>
        <w:t xml:space="preserve"> </w:t>
      </w:r>
      <w:proofErr w:type="spellStart"/>
      <w:r>
        <w:t>conments</w:t>
      </w:r>
      <w:proofErr w:type="spellEnd"/>
      <w:r>
        <w:t xml:space="preserve"> and identify the comme4nts etc etc</w:t>
      </w:r>
      <w:proofErr w:type="gramStart"/>
      <w:r>
        <w:t>…..</w:t>
      </w:r>
      <w:proofErr w:type="gramEnd"/>
      <w:r>
        <w:t xml:space="preserve"> get some </w:t>
      </w:r>
      <w:proofErr w:type="spellStart"/>
      <w:r>
        <w:t>defination</w:t>
      </w:r>
      <w:proofErr w:type="spellEnd"/>
      <w:r>
        <w:t xml:space="preserve"> from the book and cite the book with proper </w:t>
      </w:r>
      <w:proofErr w:type="spellStart"/>
      <w:r>
        <w:t>defination</w:t>
      </w:r>
      <w:proofErr w:type="spellEnd"/>
      <w:r>
        <w:t xml:space="preserve"> and </w:t>
      </w:r>
      <w:proofErr w:type="spellStart"/>
      <w:r>
        <w:t>defination</w:t>
      </w:r>
      <w:proofErr w:type="spellEnd"/>
      <w:r>
        <w:t xml:space="preserve"> should be double quotes and italic </w:t>
      </w:r>
    </w:p>
  </w:comment>
  <w:comment w:id="15" w:author="Abhishek Kaushik" w:date="2022-06-07T09:22:00Z" w:initials="AK">
    <w:p w14:paraId="3A5595B4" w14:textId="7C1052FA" w:rsidR="00305994" w:rsidRDefault="00305994">
      <w:pPr>
        <w:pStyle w:val="CommentText"/>
      </w:pPr>
      <w:r>
        <w:rPr>
          <w:rStyle w:val="CommentReference"/>
        </w:rPr>
        <w:annotationRef/>
      </w:r>
      <w:r>
        <w:t xml:space="preserve">Confusing ??? </w:t>
      </w:r>
    </w:p>
  </w:comment>
  <w:comment w:id="16" w:author="Abhishek Kaushik" w:date="2022-06-07T09:23:00Z" w:initials="AK">
    <w:p w14:paraId="130FA079" w14:textId="4CB36188" w:rsidR="001538E3" w:rsidRDefault="001538E3">
      <w:pPr>
        <w:pStyle w:val="CommentText"/>
      </w:pPr>
      <w:r>
        <w:rPr>
          <w:rStyle w:val="CommentReference"/>
        </w:rPr>
        <w:annotationRef/>
      </w:r>
      <w:r>
        <w:t>Why??</w:t>
      </w:r>
    </w:p>
  </w:comment>
  <w:comment w:id="17" w:author="Abhishek Kaushik" w:date="2022-06-07T09:23:00Z" w:initials="AK">
    <w:p w14:paraId="360039BA" w14:textId="303AFA02" w:rsidR="001538E3" w:rsidRDefault="001538E3">
      <w:pPr>
        <w:pStyle w:val="CommentText"/>
      </w:pPr>
      <w:r>
        <w:rPr>
          <w:rStyle w:val="CommentReference"/>
        </w:rPr>
        <w:annotationRef/>
      </w:r>
      <w:r>
        <w:t>Confusing and do we really need it</w:t>
      </w:r>
    </w:p>
  </w:comment>
  <w:comment w:id="19" w:author="Abhishek Kaushik" w:date="2022-06-07T09:24:00Z" w:initials="AK">
    <w:p w14:paraId="4F3E28A7" w14:textId="71595FFD" w:rsidR="001538E3" w:rsidRDefault="001538E3">
      <w:pPr>
        <w:pStyle w:val="CommentText"/>
      </w:pPr>
      <w:r>
        <w:rPr>
          <w:rStyle w:val="CommentReference"/>
        </w:rPr>
        <w:annotationRef/>
      </w:r>
      <w:proofErr w:type="spellStart"/>
      <w:r>
        <w:t>Defination</w:t>
      </w:r>
      <w:proofErr w:type="spellEnd"/>
      <w:r>
        <w:t xml:space="preserve"> should be introduce prior NLP</w:t>
      </w:r>
    </w:p>
  </w:comment>
  <w:comment w:id="21" w:author="Abhishek Kaushik" w:date="2022-06-07T09:26:00Z" w:initials="AK">
    <w:p w14:paraId="6C88E240" w14:textId="10F8D2C9" w:rsidR="001538E3" w:rsidRDefault="001538E3">
      <w:pPr>
        <w:pStyle w:val="CommentText"/>
      </w:pPr>
      <w:r>
        <w:rPr>
          <w:rStyle w:val="CommentReference"/>
        </w:rPr>
        <w:annotationRef/>
      </w:r>
      <w:r>
        <w:t>confusing</w:t>
      </w:r>
    </w:p>
  </w:comment>
  <w:comment w:id="30" w:author="Abhishek Kaushik" w:date="2022-06-07T09:32:00Z" w:initials="AK">
    <w:p w14:paraId="3566F5AA" w14:textId="145A6855" w:rsidR="008663F3" w:rsidRDefault="008663F3">
      <w:pPr>
        <w:pStyle w:val="CommentText"/>
      </w:pPr>
      <w:r>
        <w:rPr>
          <w:rStyle w:val="CommentReference"/>
        </w:rPr>
        <w:annotationRef/>
      </w:r>
      <w:r>
        <w:t>??</w:t>
      </w:r>
    </w:p>
  </w:comment>
  <w:comment w:id="31" w:author="Abhishek Kaushik" w:date="2022-06-07T09:35:00Z" w:initials="AK">
    <w:p w14:paraId="45212213" w14:textId="40EA5F2B" w:rsidR="00862E60" w:rsidRDefault="00862E60">
      <w:pPr>
        <w:pStyle w:val="CommentText"/>
      </w:pPr>
      <w:r>
        <w:rPr>
          <w:rStyle w:val="CommentReference"/>
        </w:rPr>
        <w:annotationRef/>
      </w:r>
      <w:r>
        <w:t>??</w:t>
      </w:r>
    </w:p>
  </w:comment>
  <w:comment w:id="33" w:author="Abhishek Kaushik" w:date="2022-06-07T09:39:00Z" w:initials="AK">
    <w:p w14:paraId="13FEBF4D" w14:textId="227C1AA8" w:rsidR="00C67F05" w:rsidRDefault="00C67F05">
      <w:pPr>
        <w:pStyle w:val="CommentText"/>
      </w:pPr>
      <w:r>
        <w:rPr>
          <w:rStyle w:val="CommentReference"/>
        </w:rPr>
        <w:annotationRef/>
      </w:r>
      <w:r>
        <w:t xml:space="preserve">Wikipedia is not considering for </w:t>
      </w:r>
      <w:proofErr w:type="spellStart"/>
      <w:r>
        <w:t>referening</w:t>
      </w:r>
      <w:proofErr w:type="spellEnd"/>
      <w:r>
        <w:t xml:space="preserve"> </w:t>
      </w:r>
      <w:proofErr w:type="spellStart"/>
      <w:r>
        <w:t>scituific</w:t>
      </w:r>
      <w:proofErr w:type="spellEnd"/>
      <w:r>
        <w:t xml:space="preserve"> literature, please use some scientific literature </w:t>
      </w:r>
    </w:p>
  </w:comment>
  <w:comment w:id="32" w:author="Abhishek Kaushik" w:date="2022-06-07T09:38:00Z" w:initials="AK">
    <w:p w14:paraId="27C38AD8" w14:textId="1103EC07" w:rsidR="00C67F05" w:rsidRDefault="00C67F05">
      <w:pPr>
        <w:pStyle w:val="CommentText"/>
      </w:pPr>
      <w:r>
        <w:rPr>
          <w:rStyle w:val="CommentReference"/>
        </w:rPr>
        <w:annotationRef/>
      </w:r>
      <w:r>
        <w:t>Too much use of word “figure”</w:t>
      </w:r>
    </w:p>
  </w:comment>
  <w:comment w:id="34" w:author="Abhishek Kaushik" w:date="2022-06-07T09:40:00Z" w:initials="AK">
    <w:p w14:paraId="1588F1C9" w14:textId="7A4311C9" w:rsidR="00C67F05" w:rsidRDefault="00C67F05">
      <w:pPr>
        <w:pStyle w:val="CommentText"/>
      </w:pPr>
      <w:r>
        <w:rPr>
          <w:rStyle w:val="CommentReference"/>
        </w:rPr>
        <w:annotationRef/>
      </w:r>
      <w:r>
        <w:t xml:space="preserve">Please </w:t>
      </w:r>
      <w:proofErr w:type="gramStart"/>
      <w:r w:rsidR="00842532">
        <w:t>citation</w:t>
      </w:r>
      <w:r>
        <w:t>, if</w:t>
      </w:r>
      <w:proofErr w:type="gramEnd"/>
      <w:r>
        <w:t xml:space="preserve"> there </w:t>
      </w:r>
    </w:p>
  </w:comment>
  <w:comment w:id="35" w:author="Abhishek Kaushik" w:date="2022-06-07T09:39:00Z" w:initials="AK">
    <w:p w14:paraId="560F3306" w14:textId="70ECE9EC" w:rsidR="00C67F05" w:rsidRDefault="00C67F05">
      <w:pPr>
        <w:pStyle w:val="CommentText"/>
      </w:pPr>
      <w:r>
        <w:rPr>
          <w:rStyle w:val="CommentReference"/>
        </w:rPr>
        <w:annotationRef/>
      </w:r>
      <w:r>
        <w:t xml:space="preserve">Please include some diagram as well to explain the flow and describe in detail the overall flow. The current flow is very limiter and vague. </w:t>
      </w:r>
    </w:p>
  </w:comment>
  <w:comment w:id="36" w:author="Abhishek Kaushik" w:date="2022-06-07T09:45:00Z" w:initials="AK">
    <w:p w14:paraId="4A50153C" w14:textId="0D83E10C" w:rsidR="00842532" w:rsidRDefault="00842532">
      <w:pPr>
        <w:pStyle w:val="CommentText"/>
      </w:pPr>
      <w:r>
        <w:rPr>
          <w:rStyle w:val="CommentReference"/>
        </w:rPr>
        <w:annotationRef/>
      </w:r>
      <w:r>
        <w:t>Lot of active to passive or passive to active…….</w:t>
      </w:r>
    </w:p>
  </w:comment>
  <w:comment w:id="37" w:author="Abhishek Kaushik" w:date="2022-06-07T09:47:00Z" w:initials="AK">
    <w:p w14:paraId="14F3F5C9" w14:textId="1F0C85AB" w:rsidR="00842532" w:rsidRDefault="00842532">
      <w:pPr>
        <w:pStyle w:val="CommentText"/>
      </w:pPr>
      <w:r>
        <w:rPr>
          <w:rStyle w:val="CommentReference"/>
        </w:rPr>
        <w:annotationRef/>
      </w:r>
      <w:r>
        <w:t xml:space="preserve">Connect it with the following research questions, </w:t>
      </w:r>
    </w:p>
  </w:comment>
  <w:comment w:id="81" w:author="Abhishek Kaushik" w:date="2022-06-07T10:27:00Z" w:initials="AK">
    <w:p w14:paraId="340754B1" w14:textId="78AEEE87" w:rsidR="00BA76E0" w:rsidRDefault="00BA76E0">
      <w:pPr>
        <w:pStyle w:val="CommentText"/>
      </w:pPr>
      <w:r>
        <w:rPr>
          <w:rStyle w:val="CommentReference"/>
        </w:rPr>
        <w:annotationRef/>
      </w:r>
      <w:r>
        <w:t xml:space="preserve">How it </w:t>
      </w:r>
      <w:proofErr w:type="gramStart"/>
      <w:r>
        <w:t>connect</w:t>
      </w:r>
      <w:proofErr w:type="gramEnd"/>
      <w:r>
        <w:t xml:space="preserve"> to data cleaning</w:t>
      </w:r>
    </w:p>
  </w:comment>
  <w:comment w:id="82" w:author="Abhishek Kaushik" w:date="2022-06-07T10:28:00Z" w:initials="AK">
    <w:p w14:paraId="385D011D" w14:textId="0E63C48B" w:rsidR="00BA76E0" w:rsidRDefault="00BA76E0">
      <w:pPr>
        <w:pStyle w:val="CommentText"/>
      </w:pPr>
      <w:r>
        <w:rPr>
          <w:rStyle w:val="CommentReference"/>
        </w:rPr>
        <w:annotationRef/>
      </w:r>
      <w:r>
        <w:t xml:space="preserve">Citation missing </w:t>
      </w:r>
    </w:p>
  </w:comment>
  <w:comment w:id="83" w:author="Abhishek Kaushik" w:date="2022-06-07T10:28:00Z" w:initials="AK">
    <w:p w14:paraId="0DE9B669" w14:textId="5F63ADE7" w:rsidR="00BA76E0" w:rsidRDefault="00BA76E0">
      <w:pPr>
        <w:pStyle w:val="CommentText"/>
      </w:pPr>
      <w:r>
        <w:rPr>
          <w:rStyle w:val="CommentReference"/>
        </w:rPr>
        <w:annotationRef/>
      </w:r>
      <w:r>
        <w:t>Try to sum sentences</w:t>
      </w:r>
    </w:p>
  </w:comment>
  <w:comment w:id="114" w:author="Abhishek Kaushik" w:date="2022-06-07T14:48:00Z" w:initials="AK">
    <w:p w14:paraId="262486CD" w14:textId="17C0036D" w:rsidR="000C6C19" w:rsidRDefault="000C6C19">
      <w:pPr>
        <w:pStyle w:val="CommentText"/>
      </w:pPr>
      <w:r>
        <w:rPr>
          <w:rStyle w:val="CommentReference"/>
        </w:rPr>
        <w:annotationRef/>
      </w:r>
      <w:r>
        <w:t xml:space="preserve">How can it be option when </w:t>
      </w:r>
      <w:proofErr w:type="spellStart"/>
      <w:r>
        <w:t>ist</w:t>
      </w:r>
      <w:proofErr w:type="spellEnd"/>
      <w:r>
        <w:t xml:space="preserve"> part </w:t>
      </w:r>
      <w:proofErr w:type="spellStart"/>
      <w:proofErr w:type="gramStart"/>
      <w:r>
        <w:t>rq</w:t>
      </w:r>
      <w:proofErr w:type="spellEnd"/>
      <w:proofErr w:type="gramEnd"/>
    </w:p>
  </w:comment>
  <w:comment w:id="116" w:author="Abhishek Kaushik" w:date="2022-06-07T09:55:00Z" w:initials="AK">
    <w:p w14:paraId="5D56A95A" w14:textId="07564701" w:rsidR="00D85080" w:rsidRDefault="00D85080">
      <w:pPr>
        <w:pStyle w:val="CommentText"/>
      </w:pPr>
      <w:r>
        <w:rPr>
          <w:rStyle w:val="CommentReference"/>
        </w:rPr>
        <w:annotationRef/>
      </w:r>
      <w:r>
        <w:t xml:space="preserve">How can you say without the </w:t>
      </w:r>
      <w:proofErr w:type="gramStart"/>
      <w:r>
        <w:t>proof</w:t>
      </w:r>
      <w:proofErr w:type="gramEnd"/>
      <w:r>
        <w:t xml:space="preserve"> </w:t>
      </w:r>
    </w:p>
  </w:comment>
  <w:comment w:id="118" w:author="Abhishek Kaushik" w:date="2022-06-07T09:56:00Z" w:initials="AK">
    <w:p w14:paraId="3F5D0C6A" w14:textId="171AD989" w:rsidR="00D85080" w:rsidRDefault="00D85080">
      <w:pPr>
        <w:pStyle w:val="CommentText"/>
      </w:pPr>
      <w:r>
        <w:rPr>
          <w:rStyle w:val="CommentReference"/>
        </w:rPr>
        <w:annotationRef/>
      </w:r>
      <w:r>
        <w:t>Very vague sentence</w:t>
      </w:r>
    </w:p>
  </w:comment>
  <w:comment w:id="121" w:author="Abhishek Kaushik" w:date="2022-06-07T09:56:00Z" w:initials="AK">
    <w:p w14:paraId="42DE7834" w14:textId="5661048B" w:rsidR="00D85080" w:rsidRDefault="00D85080">
      <w:pPr>
        <w:pStyle w:val="CommentText"/>
      </w:pPr>
      <w:r>
        <w:rPr>
          <w:rStyle w:val="CommentReference"/>
        </w:rPr>
        <w:annotationRef/>
      </w:r>
      <w:r>
        <w:t>Not justified reasons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A51B6" w15:done="0"/>
  <w15:commentEx w15:paraId="36AF9B30" w15:done="0"/>
  <w15:commentEx w15:paraId="3A36E579" w15:done="0"/>
  <w15:commentEx w15:paraId="5E7748D9" w15:done="0"/>
  <w15:commentEx w15:paraId="5C772AEA" w15:done="0"/>
  <w15:commentEx w15:paraId="294FCA18" w15:done="0"/>
  <w15:commentEx w15:paraId="17A3AB12" w15:done="0"/>
  <w15:commentEx w15:paraId="722DEF78" w15:done="0"/>
  <w15:commentEx w15:paraId="21A090FC" w15:done="0"/>
  <w15:commentEx w15:paraId="0C848385" w15:paraIdParent="21A090FC" w15:done="0"/>
  <w15:commentEx w15:paraId="38D55DB7" w15:done="0"/>
  <w15:commentEx w15:paraId="60E510E2" w15:done="0"/>
  <w15:commentEx w15:paraId="7173E2EF" w15:done="0"/>
  <w15:commentEx w15:paraId="29DE09EE" w15:done="0"/>
  <w15:commentEx w15:paraId="3A5595B4" w15:done="0"/>
  <w15:commentEx w15:paraId="130FA079" w15:done="0"/>
  <w15:commentEx w15:paraId="360039BA" w15:done="0"/>
  <w15:commentEx w15:paraId="4F3E28A7" w15:done="0"/>
  <w15:commentEx w15:paraId="6C88E240" w15:done="0"/>
  <w15:commentEx w15:paraId="3566F5AA" w15:done="0"/>
  <w15:commentEx w15:paraId="45212213" w15:done="0"/>
  <w15:commentEx w15:paraId="13FEBF4D" w15:done="0"/>
  <w15:commentEx w15:paraId="27C38AD8" w15:done="0"/>
  <w15:commentEx w15:paraId="1588F1C9" w15:done="0"/>
  <w15:commentEx w15:paraId="560F3306" w15:done="0"/>
  <w15:commentEx w15:paraId="4A50153C" w15:done="0"/>
  <w15:commentEx w15:paraId="14F3F5C9" w15:done="0"/>
  <w15:commentEx w15:paraId="340754B1" w15:done="0"/>
  <w15:commentEx w15:paraId="385D011D" w15:done="0"/>
  <w15:commentEx w15:paraId="0DE9B669" w15:done="0"/>
  <w15:commentEx w15:paraId="262486CD" w15:done="0"/>
  <w15:commentEx w15:paraId="5D56A95A" w15:done="0"/>
  <w15:commentEx w15:paraId="3F5D0C6A" w15:done="0"/>
  <w15:commentEx w15:paraId="42DE78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92F8" w16cex:dateUtc="2022-06-07T08:03:00Z"/>
  <w16cex:commentExtensible w16cex:durableId="26499341" w16cex:dateUtc="2022-06-07T08:05:00Z"/>
  <w16cex:commentExtensible w16cex:durableId="26499392" w16cex:dateUtc="2022-06-07T08:06:00Z"/>
  <w16cex:commentExtensible w16cex:durableId="264993F6" w16cex:dateUtc="2022-06-07T08:08:00Z"/>
  <w16cex:commentExtensible w16cex:durableId="2649949B" w16cex:dateUtc="2022-06-07T08:10:00Z"/>
  <w16cex:commentExtensible w16cex:durableId="264994AD" w16cex:dateUtc="2022-06-07T08:11:00Z"/>
  <w16cex:commentExtensible w16cex:durableId="264994E6" w16cex:dateUtc="2022-06-07T08:12:00Z"/>
  <w16cex:commentExtensible w16cex:durableId="2649951B" w16cex:dateUtc="2022-06-07T08:12:00Z"/>
  <w16cex:commentExtensible w16cex:durableId="2649957C" w16cex:dateUtc="2022-06-07T08:14:00Z"/>
  <w16cex:commentExtensible w16cex:durableId="26499584" w16cex:dateUtc="2022-06-07T08:14:00Z"/>
  <w16cex:commentExtensible w16cex:durableId="2649967D" w16cex:dateUtc="2022-06-07T08:18:00Z"/>
  <w16cex:commentExtensible w16cex:durableId="2649969B" w16cex:dateUtc="2022-06-07T08:19:00Z"/>
  <w16cex:commentExtensible w16cex:durableId="264996BB" w16cex:dateUtc="2022-06-07T08:19:00Z"/>
  <w16cex:commentExtensible w16cex:durableId="264996F5" w16cex:dateUtc="2022-06-07T08:20:00Z"/>
  <w16cex:commentExtensible w16cex:durableId="26499759" w16cex:dateUtc="2022-06-07T08:22:00Z"/>
  <w16cex:commentExtensible w16cex:durableId="26499787" w16cex:dateUtc="2022-06-07T08:23:00Z"/>
  <w16cex:commentExtensible w16cex:durableId="26499797" w16cex:dateUtc="2022-06-07T08:23:00Z"/>
  <w16cex:commentExtensible w16cex:durableId="264997B3" w16cex:dateUtc="2022-06-07T08:24:00Z"/>
  <w16cex:commentExtensible w16cex:durableId="26499845" w16cex:dateUtc="2022-06-07T08:26:00Z"/>
  <w16cex:commentExtensible w16cex:durableId="264999BB" w16cex:dateUtc="2022-06-07T08:32:00Z"/>
  <w16cex:commentExtensible w16cex:durableId="26499A72" w16cex:dateUtc="2022-06-07T08:35:00Z"/>
  <w16cex:commentExtensible w16cex:durableId="26499B41" w16cex:dateUtc="2022-06-07T08:39:00Z"/>
  <w16cex:commentExtensible w16cex:durableId="26499B18" w16cex:dateUtc="2022-06-07T08:38:00Z"/>
  <w16cex:commentExtensible w16cex:durableId="26499BA6" w16cex:dateUtc="2022-06-07T08:40:00Z"/>
  <w16cex:commentExtensible w16cex:durableId="26499B6C" w16cex:dateUtc="2022-06-07T08:39:00Z"/>
  <w16cex:commentExtensible w16cex:durableId="26499CB5" w16cex:dateUtc="2022-06-07T08:45:00Z"/>
  <w16cex:commentExtensible w16cex:durableId="26499D28" w16cex:dateUtc="2022-06-07T08:47:00Z"/>
  <w16cex:commentExtensible w16cex:durableId="2649A6A5" w16cex:dateUtc="2022-06-07T09:27:00Z"/>
  <w16cex:commentExtensible w16cex:durableId="2649A6C3" w16cex:dateUtc="2022-06-07T09:28:00Z"/>
  <w16cex:commentExtensible w16cex:durableId="2649A6D8" w16cex:dateUtc="2022-06-07T09:28:00Z"/>
  <w16cex:commentExtensible w16cex:durableId="2649E3D7" w16cex:dateUtc="2022-06-07T13:48:00Z"/>
  <w16cex:commentExtensible w16cex:durableId="26499F23" w16cex:dateUtc="2022-06-07T08:55:00Z"/>
  <w16cex:commentExtensible w16cex:durableId="26499F3D" w16cex:dateUtc="2022-06-07T08:56:00Z"/>
  <w16cex:commentExtensible w16cex:durableId="26499F57" w16cex:dateUtc="2022-06-07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A51B6" w16cid:durableId="264992F8"/>
  <w16cid:commentId w16cid:paraId="36AF9B30" w16cid:durableId="26499341"/>
  <w16cid:commentId w16cid:paraId="3A36E579" w16cid:durableId="26499392"/>
  <w16cid:commentId w16cid:paraId="5E7748D9" w16cid:durableId="264993F6"/>
  <w16cid:commentId w16cid:paraId="5C772AEA" w16cid:durableId="2649949B"/>
  <w16cid:commentId w16cid:paraId="294FCA18" w16cid:durableId="264994AD"/>
  <w16cid:commentId w16cid:paraId="17A3AB12" w16cid:durableId="264994E6"/>
  <w16cid:commentId w16cid:paraId="722DEF78" w16cid:durableId="2649951B"/>
  <w16cid:commentId w16cid:paraId="21A090FC" w16cid:durableId="2649957C"/>
  <w16cid:commentId w16cid:paraId="0C848385" w16cid:durableId="26499584"/>
  <w16cid:commentId w16cid:paraId="38D55DB7" w16cid:durableId="2649967D"/>
  <w16cid:commentId w16cid:paraId="60E510E2" w16cid:durableId="2649969B"/>
  <w16cid:commentId w16cid:paraId="7173E2EF" w16cid:durableId="264996BB"/>
  <w16cid:commentId w16cid:paraId="29DE09EE" w16cid:durableId="264996F5"/>
  <w16cid:commentId w16cid:paraId="3A5595B4" w16cid:durableId="26499759"/>
  <w16cid:commentId w16cid:paraId="130FA079" w16cid:durableId="26499787"/>
  <w16cid:commentId w16cid:paraId="360039BA" w16cid:durableId="26499797"/>
  <w16cid:commentId w16cid:paraId="4F3E28A7" w16cid:durableId="264997B3"/>
  <w16cid:commentId w16cid:paraId="6C88E240" w16cid:durableId="26499845"/>
  <w16cid:commentId w16cid:paraId="3566F5AA" w16cid:durableId="264999BB"/>
  <w16cid:commentId w16cid:paraId="45212213" w16cid:durableId="26499A72"/>
  <w16cid:commentId w16cid:paraId="13FEBF4D" w16cid:durableId="26499B41"/>
  <w16cid:commentId w16cid:paraId="27C38AD8" w16cid:durableId="26499B18"/>
  <w16cid:commentId w16cid:paraId="1588F1C9" w16cid:durableId="26499BA6"/>
  <w16cid:commentId w16cid:paraId="560F3306" w16cid:durableId="26499B6C"/>
  <w16cid:commentId w16cid:paraId="4A50153C" w16cid:durableId="26499CB5"/>
  <w16cid:commentId w16cid:paraId="14F3F5C9" w16cid:durableId="26499D28"/>
  <w16cid:commentId w16cid:paraId="340754B1" w16cid:durableId="2649A6A5"/>
  <w16cid:commentId w16cid:paraId="385D011D" w16cid:durableId="2649A6C3"/>
  <w16cid:commentId w16cid:paraId="0DE9B669" w16cid:durableId="2649A6D8"/>
  <w16cid:commentId w16cid:paraId="262486CD" w16cid:durableId="2649E3D7"/>
  <w16cid:commentId w16cid:paraId="5D56A95A" w16cid:durableId="26499F23"/>
  <w16cid:commentId w16cid:paraId="3F5D0C6A" w16cid:durableId="26499F3D"/>
  <w16cid:commentId w16cid:paraId="42DE7834" w16cid:durableId="26499F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56F62"/>
    <w:multiLevelType w:val="multilevel"/>
    <w:tmpl w:val="8DE4CC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2540E9"/>
    <w:multiLevelType w:val="hybridMultilevel"/>
    <w:tmpl w:val="D5D6F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C97C2F"/>
    <w:multiLevelType w:val="hybridMultilevel"/>
    <w:tmpl w:val="E6422356"/>
    <w:lvl w:ilvl="0" w:tplc="2BC0CC3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22"/>
  </w:num>
  <w:num w:numId="2" w16cid:durableId="1554005720">
    <w:abstractNumId w:val="4"/>
  </w:num>
  <w:num w:numId="3" w16cid:durableId="739400876">
    <w:abstractNumId w:val="23"/>
  </w:num>
  <w:num w:numId="4" w16cid:durableId="1122770981">
    <w:abstractNumId w:val="9"/>
  </w:num>
  <w:num w:numId="5" w16cid:durableId="926815035">
    <w:abstractNumId w:val="7"/>
  </w:num>
  <w:num w:numId="6" w16cid:durableId="55975534">
    <w:abstractNumId w:val="6"/>
  </w:num>
  <w:num w:numId="7" w16cid:durableId="1481538774">
    <w:abstractNumId w:val="18"/>
  </w:num>
  <w:num w:numId="8" w16cid:durableId="846362044">
    <w:abstractNumId w:val="8"/>
  </w:num>
  <w:num w:numId="9" w16cid:durableId="152375358">
    <w:abstractNumId w:val="14"/>
  </w:num>
  <w:num w:numId="10" w16cid:durableId="23483626">
    <w:abstractNumId w:val="2"/>
  </w:num>
  <w:num w:numId="11" w16cid:durableId="1414745716">
    <w:abstractNumId w:val="21"/>
  </w:num>
  <w:num w:numId="12" w16cid:durableId="1537697769">
    <w:abstractNumId w:val="16"/>
  </w:num>
  <w:num w:numId="13" w16cid:durableId="849375079">
    <w:abstractNumId w:val="13"/>
  </w:num>
  <w:num w:numId="14" w16cid:durableId="1789472743">
    <w:abstractNumId w:val="12"/>
  </w:num>
  <w:num w:numId="15" w16cid:durableId="1726291210">
    <w:abstractNumId w:val="11"/>
  </w:num>
  <w:num w:numId="16" w16cid:durableId="1111432343">
    <w:abstractNumId w:val="24"/>
  </w:num>
  <w:num w:numId="17" w16cid:durableId="1104497982">
    <w:abstractNumId w:val="0"/>
  </w:num>
  <w:num w:numId="18" w16cid:durableId="1929579559">
    <w:abstractNumId w:val="19"/>
  </w:num>
  <w:num w:numId="19" w16cid:durableId="1308048864">
    <w:abstractNumId w:val="15"/>
  </w:num>
  <w:num w:numId="20" w16cid:durableId="789864752">
    <w:abstractNumId w:val="17"/>
  </w:num>
  <w:num w:numId="21" w16cid:durableId="398332693">
    <w:abstractNumId w:val="10"/>
  </w:num>
  <w:num w:numId="22" w16cid:durableId="1839610959">
    <w:abstractNumId w:val="3"/>
  </w:num>
  <w:num w:numId="23" w16cid:durableId="58986813">
    <w:abstractNumId w:val="20"/>
  </w:num>
  <w:num w:numId="24" w16cid:durableId="1001473802">
    <w:abstractNumId w:val="5"/>
  </w:num>
  <w:num w:numId="25" w16cid:durableId="16705175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shek Kaushik">
    <w15:presenceInfo w15:providerId="None" w15:userId="Abhishek Kaush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6093"/>
    <w:rsid w:val="000212FC"/>
    <w:rsid w:val="00023E47"/>
    <w:rsid w:val="000241C4"/>
    <w:rsid w:val="000304BC"/>
    <w:rsid w:val="00030B92"/>
    <w:rsid w:val="00030FE8"/>
    <w:rsid w:val="000329E4"/>
    <w:rsid w:val="0004030B"/>
    <w:rsid w:val="000415DC"/>
    <w:rsid w:val="00041B7F"/>
    <w:rsid w:val="00044325"/>
    <w:rsid w:val="00045D9A"/>
    <w:rsid w:val="00054041"/>
    <w:rsid w:val="00060DA0"/>
    <w:rsid w:val="00062377"/>
    <w:rsid w:val="0006486B"/>
    <w:rsid w:val="00065612"/>
    <w:rsid w:val="00065B33"/>
    <w:rsid w:val="00066210"/>
    <w:rsid w:val="00066D3F"/>
    <w:rsid w:val="000711F7"/>
    <w:rsid w:val="000728FB"/>
    <w:rsid w:val="00073EEA"/>
    <w:rsid w:val="0008008E"/>
    <w:rsid w:val="000804CB"/>
    <w:rsid w:val="000830B2"/>
    <w:rsid w:val="0009185D"/>
    <w:rsid w:val="00092EED"/>
    <w:rsid w:val="00093377"/>
    <w:rsid w:val="00095561"/>
    <w:rsid w:val="000A1D2B"/>
    <w:rsid w:val="000A414A"/>
    <w:rsid w:val="000A4894"/>
    <w:rsid w:val="000A76FB"/>
    <w:rsid w:val="000A7767"/>
    <w:rsid w:val="000B2E34"/>
    <w:rsid w:val="000B5B56"/>
    <w:rsid w:val="000B5B8E"/>
    <w:rsid w:val="000C20C1"/>
    <w:rsid w:val="000C5643"/>
    <w:rsid w:val="000C5E9C"/>
    <w:rsid w:val="000C5FB2"/>
    <w:rsid w:val="000C6C19"/>
    <w:rsid w:val="000C76F5"/>
    <w:rsid w:val="000D33C4"/>
    <w:rsid w:val="000D4CAA"/>
    <w:rsid w:val="000D6302"/>
    <w:rsid w:val="000E16C1"/>
    <w:rsid w:val="000E2671"/>
    <w:rsid w:val="000E354E"/>
    <w:rsid w:val="000E414E"/>
    <w:rsid w:val="000F227D"/>
    <w:rsid w:val="000F5C10"/>
    <w:rsid w:val="000F5C5B"/>
    <w:rsid w:val="00101001"/>
    <w:rsid w:val="00101347"/>
    <w:rsid w:val="00102ACA"/>
    <w:rsid w:val="00105242"/>
    <w:rsid w:val="00105B46"/>
    <w:rsid w:val="00113E9A"/>
    <w:rsid w:val="001155D5"/>
    <w:rsid w:val="00120CB5"/>
    <w:rsid w:val="00120D47"/>
    <w:rsid w:val="00133703"/>
    <w:rsid w:val="00134E55"/>
    <w:rsid w:val="00141F77"/>
    <w:rsid w:val="001434E2"/>
    <w:rsid w:val="001462EF"/>
    <w:rsid w:val="00147081"/>
    <w:rsid w:val="001518F2"/>
    <w:rsid w:val="00153151"/>
    <w:rsid w:val="001538E3"/>
    <w:rsid w:val="0015658B"/>
    <w:rsid w:val="001569AF"/>
    <w:rsid w:val="001574C4"/>
    <w:rsid w:val="00157963"/>
    <w:rsid w:val="001629D3"/>
    <w:rsid w:val="0016313C"/>
    <w:rsid w:val="00166528"/>
    <w:rsid w:val="00176010"/>
    <w:rsid w:val="00180CFB"/>
    <w:rsid w:val="0018280C"/>
    <w:rsid w:val="001854EC"/>
    <w:rsid w:val="0018631C"/>
    <w:rsid w:val="00193A9B"/>
    <w:rsid w:val="00194AFB"/>
    <w:rsid w:val="001973A5"/>
    <w:rsid w:val="001A3628"/>
    <w:rsid w:val="001A3F50"/>
    <w:rsid w:val="001B0ED1"/>
    <w:rsid w:val="001B1B90"/>
    <w:rsid w:val="001B35A6"/>
    <w:rsid w:val="001B6854"/>
    <w:rsid w:val="001B7C03"/>
    <w:rsid w:val="001B7E7B"/>
    <w:rsid w:val="001C20E6"/>
    <w:rsid w:val="001C7208"/>
    <w:rsid w:val="001D3A9B"/>
    <w:rsid w:val="001D46FE"/>
    <w:rsid w:val="001D4D78"/>
    <w:rsid w:val="001D6295"/>
    <w:rsid w:val="001D633E"/>
    <w:rsid w:val="001E0DBB"/>
    <w:rsid w:val="001E54EA"/>
    <w:rsid w:val="001E639C"/>
    <w:rsid w:val="001E6772"/>
    <w:rsid w:val="001E6D0C"/>
    <w:rsid w:val="001F2AEE"/>
    <w:rsid w:val="002029DF"/>
    <w:rsid w:val="00205ED3"/>
    <w:rsid w:val="00211424"/>
    <w:rsid w:val="00213973"/>
    <w:rsid w:val="00213A35"/>
    <w:rsid w:val="0022106B"/>
    <w:rsid w:val="00223A58"/>
    <w:rsid w:val="00225FA0"/>
    <w:rsid w:val="002357AE"/>
    <w:rsid w:val="00241C2F"/>
    <w:rsid w:val="0024251A"/>
    <w:rsid w:val="00247BB8"/>
    <w:rsid w:val="00251CDA"/>
    <w:rsid w:val="002524F5"/>
    <w:rsid w:val="0025416E"/>
    <w:rsid w:val="0025620A"/>
    <w:rsid w:val="00260D3E"/>
    <w:rsid w:val="00261B6A"/>
    <w:rsid w:val="002670E7"/>
    <w:rsid w:val="00267699"/>
    <w:rsid w:val="00275155"/>
    <w:rsid w:val="002802C6"/>
    <w:rsid w:val="00282D38"/>
    <w:rsid w:val="00283358"/>
    <w:rsid w:val="00287037"/>
    <w:rsid w:val="0028780E"/>
    <w:rsid w:val="00295705"/>
    <w:rsid w:val="00295D96"/>
    <w:rsid w:val="002973A7"/>
    <w:rsid w:val="002A00D2"/>
    <w:rsid w:val="002A2D29"/>
    <w:rsid w:val="002A3414"/>
    <w:rsid w:val="002A4A71"/>
    <w:rsid w:val="002A4C65"/>
    <w:rsid w:val="002A4D94"/>
    <w:rsid w:val="002A70A7"/>
    <w:rsid w:val="002A7B9E"/>
    <w:rsid w:val="002B01C7"/>
    <w:rsid w:val="002B4420"/>
    <w:rsid w:val="002B4E98"/>
    <w:rsid w:val="002B7640"/>
    <w:rsid w:val="002C0CDE"/>
    <w:rsid w:val="002C0F22"/>
    <w:rsid w:val="002C3F73"/>
    <w:rsid w:val="002C54CE"/>
    <w:rsid w:val="002C7CF1"/>
    <w:rsid w:val="002D1161"/>
    <w:rsid w:val="002D163C"/>
    <w:rsid w:val="002D1B91"/>
    <w:rsid w:val="002D54D7"/>
    <w:rsid w:val="002D637C"/>
    <w:rsid w:val="002D77B7"/>
    <w:rsid w:val="002E03F9"/>
    <w:rsid w:val="002E5532"/>
    <w:rsid w:val="002E5F50"/>
    <w:rsid w:val="002E715B"/>
    <w:rsid w:val="002E76BE"/>
    <w:rsid w:val="002F410C"/>
    <w:rsid w:val="002F51A2"/>
    <w:rsid w:val="003010F8"/>
    <w:rsid w:val="00305994"/>
    <w:rsid w:val="00314771"/>
    <w:rsid w:val="00316303"/>
    <w:rsid w:val="00317CC5"/>
    <w:rsid w:val="00320B8A"/>
    <w:rsid w:val="003216EC"/>
    <w:rsid w:val="0032723D"/>
    <w:rsid w:val="003329AF"/>
    <w:rsid w:val="00336A3A"/>
    <w:rsid w:val="00341255"/>
    <w:rsid w:val="00342403"/>
    <w:rsid w:val="003464B7"/>
    <w:rsid w:val="00346E86"/>
    <w:rsid w:val="00354557"/>
    <w:rsid w:val="003566CB"/>
    <w:rsid w:val="00357D6F"/>
    <w:rsid w:val="00360D83"/>
    <w:rsid w:val="003636CA"/>
    <w:rsid w:val="00363E5E"/>
    <w:rsid w:val="0037388B"/>
    <w:rsid w:val="00375D34"/>
    <w:rsid w:val="00376692"/>
    <w:rsid w:val="00377753"/>
    <w:rsid w:val="00377E3D"/>
    <w:rsid w:val="003910F1"/>
    <w:rsid w:val="003919E7"/>
    <w:rsid w:val="00391D80"/>
    <w:rsid w:val="00392675"/>
    <w:rsid w:val="0039313C"/>
    <w:rsid w:val="00393E40"/>
    <w:rsid w:val="0039491D"/>
    <w:rsid w:val="003953C3"/>
    <w:rsid w:val="003958DC"/>
    <w:rsid w:val="003A6581"/>
    <w:rsid w:val="003A78ED"/>
    <w:rsid w:val="003B48FD"/>
    <w:rsid w:val="003B50DF"/>
    <w:rsid w:val="003B7DE9"/>
    <w:rsid w:val="003C381A"/>
    <w:rsid w:val="003C3B06"/>
    <w:rsid w:val="003D345F"/>
    <w:rsid w:val="003E768B"/>
    <w:rsid w:val="003F5156"/>
    <w:rsid w:val="003F68E4"/>
    <w:rsid w:val="00402C1A"/>
    <w:rsid w:val="004030E5"/>
    <w:rsid w:val="0040438A"/>
    <w:rsid w:val="00420FDC"/>
    <w:rsid w:val="004227FD"/>
    <w:rsid w:val="004255B5"/>
    <w:rsid w:val="00425D8D"/>
    <w:rsid w:val="00430BE2"/>
    <w:rsid w:val="004332DE"/>
    <w:rsid w:val="00433684"/>
    <w:rsid w:val="00436F20"/>
    <w:rsid w:val="00441EA4"/>
    <w:rsid w:val="00446E28"/>
    <w:rsid w:val="004540B1"/>
    <w:rsid w:val="00464332"/>
    <w:rsid w:val="00475FCD"/>
    <w:rsid w:val="00476587"/>
    <w:rsid w:val="00477AA9"/>
    <w:rsid w:val="00480204"/>
    <w:rsid w:val="004829D3"/>
    <w:rsid w:val="004848D5"/>
    <w:rsid w:val="00486E83"/>
    <w:rsid w:val="00495DDC"/>
    <w:rsid w:val="004A1B1C"/>
    <w:rsid w:val="004A495B"/>
    <w:rsid w:val="004B1433"/>
    <w:rsid w:val="004B1F00"/>
    <w:rsid w:val="004B4131"/>
    <w:rsid w:val="004B4CB1"/>
    <w:rsid w:val="004B4F42"/>
    <w:rsid w:val="004B5AC2"/>
    <w:rsid w:val="004B7228"/>
    <w:rsid w:val="004C1620"/>
    <w:rsid w:val="004C3329"/>
    <w:rsid w:val="004C3E0C"/>
    <w:rsid w:val="004C4594"/>
    <w:rsid w:val="004C5D0F"/>
    <w:rsid w:val="004D2997"/>
    <w:rsid w:val="004D2AF2"/>
    <w:rsid w:val="004D3D69"/>
    <w:rsid w:val="004D3D8B"/>
    <w:rsid w:val="004D3EB7"/>
    <w:rsid w:val="004D5CAC"/>
    <w:rsid w:val="004E295F"/>
    <w:rsid w:val="004F746E"/>
    <w:rsid w:val="00510FBD"/>
    <w:rsid w:val="005120DE"/>
    <w:rsid w:val="005219A1"/>
    <w:rsid w:val="00522B13"/>
    <w:rsid w:val="005230AD"/>
    <w:rsid w:val="0053062E"/>
    <w:rsid w:val="00531971"/>
    <w:rsid w:val="00532473"/>
    <w:rsid w:val="00535AD2"/>
    <w:rsid w:val="00535C0B"/>
    <w:rsid w:val="00537029"/>
    <w:rsid w:val="005372E0"/>
    <w:rsid w:val="005433BE"/>
    <w:rsid w:val="00543DC5"/>
    <w:rsid w:val="00551A25"/>
    <w:rsid w:val="0055227B"/>
    <w:rsid w:val="00555221"/>
    <w:rsid w:val="00557E0E"/>
    <w:rsid w:val="00557E7B"/>
    <w:rsid w:val="00560100"/>
    <w:rsid w:val="005619A3"/>
    <w:rsid w:val="0056312B"/>
    <w:rsid w:val="005635CB"/>
    <w:rsid w:val="0056689C"/>
    <w:rsid w:val="00570129"/>
    <w:rsid w:val="005706B9"/>
    <w:rsid w:val="005759F1"/>
    <w:rsid w:val="00576CDA"/>
    <w:rsid w:val="005829CD"/>
    <w:rsid w:val="0058460E"/>
    <w:rsid w:val="00591FED"/>
    <w:rsid w:val="00593E0D"/>
    <w:rsid w:val="00595ED6"/>
    <w:rsid w:val="00597F92"/>
    <w:rsid w:val="005A0957"/>
    <w:rsid w:val="005A11CB"/>
    <w:rsid w:val="005A4FF9"/>
    <w:rsid w:val="005A5360"/>
    <w:rsid w:val="005A5B71"/>
    <w:rsid w:val="005B30E1"/>
    <w:rsid w:val="005C1518"/>
    <w:rsid w:val="005D09BE"/>
    <w:rsid w:val="005D17E9"/>
    <w:rsid w:val="005D3100"/>
    <w:rsid w:val="005E01EC"/>
    <w:rsid w:val="005E0910"/>
    <w:rsid w:val="005E3613"/>
    <w:rsid w:val="005E4D60"/>
    <w:rsid w:val="005E553D"/>
    <w:rsid w:val="005F18B2"/>
    <w:rsid w:val="005F624E"/>
    <w:rsid w:val="005F7579"/>
    <w:rsid w:val="00603E82"/>
    <w:rsid w:val="00612728"/>
    <w:rsid w:val="00612BBC"/>
    <w:rsid w:val="006147D0"/>
    <w:rsid w:val="00616470"/>
    <w:rsid w:val="006243F2"/>
    <w:rsid w:val="00626606"/>
    <w:rsid w:val="00636A76"/>
    <w:rsid w:val="006450E0"/>
    <w:rsid w:val="00646842"/>
    <w:rsid w:val="00647A7D"/>
    <w:rsid w:val="00653A75"/>
    <w:rsid w:val="00654724"/>
    <w:rsid w:val="00655BCD"/>
    <w:rsid w:val="0065621B"/>
    <w:rsid w:val="0065643D"/>
    <w:rsid w:val="006618FB"/>
    <w:rsid w:val="00662145"/>
    <w:rsid w:val="00667344"/>
    <w:rsid w:val="0066797A"/>
    <w:rsid w:val="006700CF"/>
    <w:rsid w:val="006730E9"/>
    <w:rsid w:val="00675C0F"/>
    <w:rsid w:val="00675F6C"/>
    <w:rsid w:val="0067747A"/>
    <w:rsid w:val="00685FB1"/>
    <w:rsid w:val="00687A75"/>
    <w:rsid w:val="006979B7"/>
    <w:rsid w:val="006A474C"/>
    <w:rsid w:val="006A57D4"/>
    <w:rsid w:val="006B178E"/>
    <w:rsid w:val="006B2441"/>
    <w:rsid w:val="006C47DF"/>
    <w:rsid w:val="006C5A6E"/>
    <w:rsid w:val="006E3BCB"/>
    <w:rsid w:val="006E4FBA"/>
    <w:rsid w:val="006E559A"/>
    <w:rsid w:val="006E5626"/>
    <w:rsid w:val="006E6DE8"/>
    <w:rsid w:val="006E75B7"/>
    <w:rsid w:val="006F0737"/>
    <w:rsid w:val="006F5937"/>
    <w:rsid w:val="0070055B"/>
    <w:rsid w:val="00700C0D"/>
    <w:rsid w:val="00713592"/>
    <w:rsid w:val="0072051F"/>
    <w:rsid w:val="007358E6"/>
    <w:rsid w:val="00737569"/>
    <w:rsid w:val="00740183"/>
    <w:rsid w:val="00740DAB"/>
    <w:rsid w:val="00741C6E"/>
    <w:rsid w:val="00743182"/>
    <w:rsid w:val="00743F13"/>
    <w:rsid w:val="00744772"/>
    <w:rsid w:val="007523BE"/>
    <w:rsid w:val="00753E39"/>
    <w:rsid w:val="00754CE5"/>
    <w:rsid w:val="00760546"/>
    <w:rsid w:val="0076071E"/>
    <w:rsid w:val="007649CA"/>
    <w:rsid w:val="007668F0"/>
    <w:rsid w:val="00767699"/>
    <w:rsid w:val="007703C7"/>
    <w:rsid w:val="0077354F"/>
    <w:rsid w:val="00781F76"/>
    <w:rsid w:val="0078422D"/>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726E"/>
    <w:rsid w:val="007E758E"/>
    <w:rsid w:val="007F623B"/>
    <w:rsid w:val="007F6C9A"/>
    <w:rsid w:val="008043C7"/>
    <w:rsid w:val="00804E92"/>
    <w:rsid w:val="00806C7C"/>
    <w:rsid w:val="008106CC"/>
    <w:rsid w:val="00814C0A"/>
    <w:rsid w:val="00815279"/>
    <w:rsid w:val="008152A7"/>
    <w:rsid w:val="00816905"/>
    <w:rsid w:val="008173B0"/>
    <w:rsid w:val="008249AA"/>
    <w:rsid w:val="0082580D"/>
    <w:rsid w:val="008353CE"/>
    <w:rsid w:val="008365F2"/>
    <w:rsid w:val="00842532"/>
    <w:rsid w:val="00842F5F"/>
    <w:rsid w:val="00847481"/>
    <w:rsid w:val="0085482A"/>
    <w:rsid w:val="008567D9"/>
    <w:rsid w:val="00857DC9"/>
    <w:rsid w:val="00862E60"/>
    <w:rsid w:val="008663F3"/>
    <w:rsid w:val="0086652B"/>
    <w:rsid w:val="00867C38"/>
    <w:rsid w:val="00867EAF"/>
    <w:rsid w:val="00873C0E"/>
    <w:rsid w:val="00876119"/>
    <w:rsid w:val="00877B3E"/>
    <w:rsid w:val="008802D6"/>
    <w:rsid w:val="0088492A"/>
    <w:rsid w:val="0088544E"/>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988"/>
    <w:rsid w:val="008C214C"/>
    <w:rsid w:val="008C23A6"/>
    <w:rsid w:val="008D1B46"/>
    <w:rsid w:val="008D4DED"/>
    <w:rsid w:val="008D6AC6"/>
    <w:rsid w:val="008E0521"/>
    <w:rsid w:val="008E1678"/>
    <w:rsid w:val="008E66C3"/>
    <w:rsid w:val="008E66DF"/>
    <w:rsid w:val="008F3CF8"/>
    <w:rsid w:val="008F4E78"/>
    <w:rsid w:val="0090432D"/>
    <w:rsid w:val="009106BC"/>
    <w:rsid w:val="00910B98"/>
    <w:rsid w:val="00913CF6"/>
    <w:rsid w:val="0091428F"/>
    <w:rsid w:val="009155E2"/>
    <w:rsid w:val="00924F26"/>
    <w:rsid w:val="0092538B"/>
    <w:rsid w:val="009274E7"/>
    <w:rsid w:val="00934564"/>
    <w:rsid w:val="00934617"/>
    <w:rsid w:val="0093701F"/>
    <w:rsid w:val="009416D3"/>
    <w:rsid w:val="00950C9A"/>
    <w:rsid w:val="0095561C"/>
    <w:rsid w:val="00961278"/>
    <w:rsid w:val="00961A54"/>
    <w:rsid w:val="009625DD"/>
    <w:rsid w:val="0097262C"/>
    <w:rsid w:val="00985FA6"/>
    <w:rsid w:val="00986329"/>
    <w:rsid w:val="009908A2"/>
    <w:rsid w:val="00990ED4"/>
    <w:rsid w:val="00992730"/>
    <w:rsid w:val="00993A0E"/>
    <w:rsid w:val="00997786"/>
    <w:rsid w:val="009A08E9"/>
    <w:rsid w:val="009A30B6"/>
    <w:rsid w:val="009A5573"/>
    <w:rsid w:val="009A5D60"/>
    <w:rsid w:val="009B09D3"/>
    <w:rsid w:val="009B2A9B"/>
    <w:rsid w:val="009B30DB"/>
    <w:rsid w:val="009B64F1"/>
    <w:rsid w:val="009C00ED"/>
    <w:rsid w:val="009C0E1B"/>
    <w:rsid w:val="009C3230"/>
    <w:rsid w:val="009C7843"/>
    <w:rsid w:val="009D3642"/>
    <w:rsid w:val="009D3F12"/>
    <w:rsid w:val="009E3E8E"/>
    <w:rsid w:val="009E642C"/>
    <w:rsid w:val="009F0564"/>
    <w:rsid w:val="009F416E"/>
    <w:rsid w:val="009F51B4"/>
    <w:rsid w:val="00A0782F"/>
    <w:rsid w:val="00A122B1"/>
    <w:rsid w:val="00A12FF3"/>
    <w:rsid w:val="00A14F52"/>
    <w:rsid w:val="00A15F4E"/>
    <w:rsid w:val="00A163E3"/>
    <w:rsid w:val="00A2091C"/>
    <w:rsid w:val="00A223BE"/>
    <w:rsid w:val="00A240CB"/>
    <w:rsid w:val="00A2619C"/>
    <w:rsid w:val="00A321B4"/>
    <w:rsid w:val="00A325B1"/>
    <w:rsid w:val="00A342B3"/>
    <w:rsid w:val="00A3607A"/>
    <w:rsid w:val="00A36F0B"/>
    <w:rsid w:val="00A37242"/>
    <w:rsid w:val="00A37766"/>
    <w:rsid w:val="00A406C9"/>
    <w:rsid w:val="00A45082"/>
    <w:rsid w:val="00A46E1C"/>
    <w:rsid w:val="00A46E39"/>
    <w:rsid w:val="00A47DEA"/>
    <w:rsid w:val="00A50591"/>
    <w:rsid w:val="00A512A6"/>
    <w:rsid w:val="00A51CAE"/>
    <w:rsid w:val="00A53207"/>
    <w:rsid w:val="00A5328A"/>
    <w:rsid w:val="00A53431"/>
    <w:rsid w:val="00A54FD7"/>
    <w:rsid w:val="00A61619"/>
    <w:rsid w:val="00A62794"/>
    <w:rsid w:val="00A64F13"/>
    <w:rsid w:val="00A64FC2"/>
    <w:rsid w:val="00A7071D"/>
    <w:rsid w:val="00A75C09"/>
    <w:rsid w:val="00A76C5C"/>
    <w:rsid w:val="00A82975"/>
    <w:rsid w:val="00A833A8"/>
    <w:rsid w:val="00A83C84"/>
    <w:rsid w:val="00A842F9"/>
    <w:rsid w:val="00A847B0"/>
    <w:rsid w:val="00A8717E"/>
    <w:rsid w:val="00A875C8"/>
    <w:rsid w:val="00AA2928"/>
    <w:rsid w:val="00AA503F"/>
    <w:rsid w:val="00AA7038"/>
    <w:rsid w:val="00AA7554"/>
    <w:rsid w:val="00AB0456"/>
    <w:rsid w:val="00AB2B9C"/>
    <w:rsid w:val="00AB5DEC"/>
    <w:rsid w:val="00AC4A9C"/>
    <w:rsid w:val="00AD15CD"/>
    <w:rsid w:val="00AD2B0D"/>
    <w:rsid w:val="00AD310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20400"/>
    <w:rsid w:val="00B247EA"/>
    <w:rsid w:val="00B2756A"/>
    <w:rsid w:val="00B27AF5"/>
    <w:rsid w:val="00B31C87"/>
    <w:rsid w:val="00B33BC4"/>
    <w:rsid w:val="00B34269"/>
    <w:rsid w:val="00B36081"/>
    <w:rsid w:val="00B40490"/>
    <w:rsid w:val="00B44A4A"/>
    <w:rsid w:val="00B45305"/>
    <w:rsid w:val="00B516EC"/>
    <w:rsid w:val="00B5375A"/>
    <w:rsid w:val="00B53CD2"/>
    <w:rsid w:val="00B5412C"/>
    <w:rsid w:val="00B5514D"/>
    <w:rsid w:val="00B609AD"/>
    <w:rsid w:val="00B61067"/>
    <w:rsid w:val="00B611A2"/>
    <w:rsid w:val="00B62875"/>
    <w:rsid w:val="00B66C86"/>
    <w:rsid w:val="00B70B16"/>
    <w:rsid w:val="00B72E9D"/>
    <w:rsid w:val="00B757C8"/>
    <w:rsid w:val="00B81CDC"/>
    <w:rsid w:val="00B82E39"/>
    <w:rsid w:val="00B833CE"/>
    <w:rsid w:val="00B86065"/>
    <w:rsid w:val="00B873B5"/>
    <w:rsid w:val="00B9459B"/>
    <w:rsid w:val="00B95B28"/>
    <w:rsid w:val="00B975CA"/>
    <w:rsid w:val="00BA76E0"/>
    <w:rsid w:val="00BA7731"/>
    <w:rsid w:val="00BB0518"/>
    <w:rsid w:val="00BB108B"/>
    <w:rsid w:val="00BB109B"/>
    <w:rsid w:val="00BB278B"/>
    <w:rsid w:val="00BB643C"/>
    <w:rsid w:val="00BB7603"/>
    <w:rsid w:val="00BC1C96"/>
    <w:rsid w:val="00BC1CC1"/>
    <w:rsid w:val="00BD0163"/>
    <w:rsid w:val="00BD3D64"/>
    <w:rsid w:val="00BD4658"/>
    <w:rsid w:val="00BD48A7"/>
    <w:rsid w:val="00BD7C93"/>
    <w:rsid w:val="00BE432D"/>
    <w:rsid w:val="00BE476B"/>
    <w:rsid w:val="00BE5824"/>
    <w:rsid w:val="00BF1101"/>
    <w:rsid w:val="00BF1C1A"/>
    <w:rsid w:val="00BF3619"/>
    <w:rsid w:val="00BF478D"/>
    <w:rsid w:val="00C00A48"/>
    <w:rsid w:val="00C03FF3"/>
    <w:rsid w:val="00C07899"/>
    <w:rsid w:val="00C12B87"/>
    <w:rsid w:val="00C13665"/>
    <w:rsid w:val="00C14EF4"/>
    <w:rsid w:val="00C20BF6"/>
    <w:rsid w:val="00C21834"/>
    <w:rsid w:val="00C31459"/>
    <w:rsid w:val="00C3545F"/>
    <w:rsid w:val="00C434BB"/>
    <w:rsid w:val="00C441FE"/>
    <w:rsid w:val="00C454FD"/>
    <w:rsid w:val="00C470D7"/>
    <w:rsid w:val="00C47469"/>
    <w:rsid w:val="00C47ED4"/>
    <w:rsid w:val="00C51D79"/>
    <w:rsid w:val="00C60536"/>
    <w:rsid w:val="00C61472"/>
    <w:rsid w:val="00C647DF"/>
    <w:rsid w:val="00C647F6"/>
    <w:rsid w:val="00C65868"/>
    <w:rsid w:val="00C668D6"/>
    <w:rsid w:val="00C67F05"/>
    <w:rsid w:val="00C722C1"/>
    <w:rsid w:val="00C726BA"/>
    <w:rsid w:val="00C75D61"/>
    <w:rsid w:val="00C7739C"/>
    <w:rsid w:val="00C77826"/>
    <w:rsid w:val="00C77F53"/>
    <w:rsid w:val="00C83BEB"/>
    <w:rsid w:val="00C92CFF"/>
    <w:rsid w:val="00C94637"/>
    <w:rsid w:val="00C96457"/>
    <w:rsid w:val="00CA11C2"/>
    <w:rsid w:val="00CA1F77"/>
    <w:rsid w:val="00CA6DFE"/>
    <w:rsid w:val="00CB1A89"/>
    <w:rsid w:val="00CB5067"/>
    <w:rsid w:val="00CC1D39"/>
    <w:rsid w:val="00CC4AD9"/>
    <w:rsid w:val="00CC73E5"/>
    <w:rsid w:val="00CD2BE7"/>
    <w:rsid w:val="00CD6209"/>
    <w:rsid w:val="00CD6432"/>
    <w:rsid w:val="00CD71BA"/>
    <w:rsid w:val="00CE3B77"/>
    <w:rsid w:val="00CE6BAC"/>
    <w:rsid w:val="00CF0C47"/>
    <w:rsid w:val="00CF425A"/>
    <w:rsid w:val="00CF61F8"/>
    <w:rsid w:val="00D0613D"/>
    <w:rsid w:val="00D069D6"/>
    <w:rsid w:val="00D12446"/>
    <w:rsid w:val="00D15448"/>
    <w:rsid w:val="00D15FA0"/>
    <w:rsid w:val="00D175EE"/>
    <w:rsid w:val="00D20AEF"/>
    <w:rsid w:val="00D23C99"/>
    <w:rsid w:val="00D3299D"/>
    <w:rsid w:val="00D333D7"/>
    <w:rsid w:val="00D34E9F"/>
    <w:rsid w:val="00D36FC7"/>
    <w:rsid w:val="00D44837"/>
    <w:rsid w:val="00D46985"/>
    <w:rsid w:val="00D56CF9"/>
    <w:rsid w:val="00D633AA"/>
    <w:rsid w:val="00D65193"/>
    <w:rsid w:val="00D65D5B"/>
    <w:rsid w:val="00D66D3F"/>
    <w:rsid w:val="00D73875"/>
    <w:rsid w:val="00D76A11"/>
    <w:rsid w:val="00D84F99"/>
    <w:rsid w:val="00D85080"/>
    <w:rsid w:val="00D917B3"/>
    <w:rsid w:val="00D92078"/>
    <w:rsid w:val="00D92B69"/>
    <w:rsid w:val="00D9536D"/>
    <w:rsid w:val="00DA2B84"/>
    <w:rsid w:val="00DB087E"/>
    <w:rsid w:val="00DB5357"/>
    <w:rsid w:val="00DC3283"/>
    <w:rsid w:val="00DC6B60"/>
    <w:rsid w:val="00DC7618"/>
    <w:rsid w:val="00DD1173"/>
    <w:rsid w:val="00DD1A40"/>
    <w:rsid w:val="00DD21DD"/>
    <w:rsid w:val="00DD2FAE"/>
    <w:rsid w:val="00DD4C55"/>
    <w:rsid w:val="00DD4E36"/>
    <w:rsid w:val="00DD7478"/>
    <w:rsid w:val="00DE0D39"/>
    <w:rsid w:val="00DE1BCF"/>
    <w:rsid w:val="00DE2629"/>
    <w:rsid w:val="00DE41E3"/>
    <w:rsid w:val="00DE7B56"/>
    <w:rsid w:val="00DF546D"/>
    <w:rsid w:val="00E02469"/>
    <w:rsid w:val="00E06142"/>
    <w:rsid w:val="00E10018"/>
    <w:rsid w:val="00E20150"/>
    <w:rsid w:val="00E212B5"/>
    <w:rsid w:val="00E2602C"/>
    <w:rsid w:val="00E37C54"/>
    <w:rsid w:val="00E417BC"/>
    <w:rsid w:val="00E420FC"/>
    <w:rsid w:val="00E43235"/>
    <w:rsid w:val="00E43FCA"/>
    <w:rsid w:val="00E444F8"/>
    <w:rsid w:val="00E506A5"/>
    <w:rsid w:val="00E5268F"/>
    <w:rsid w:val="00E56B89"/>
    <w:rsid w:val="00E56CA9"/>
    <w:rsid w:val="00E6355E"/>
    <w:rsid w:val="00E63AF9"/>
    <w:rsid w:val="00E65D0A"/>
    <w:rsid w:val="00E67357"/>
    <w:rsid w:val="00E7029B"/>
    <w:rsid w:val="00E711AB"/>
    <w:rsid w:val="00E73DF0"/>
    <w:rsid w:val="00E7728E"/>
    <w:rsid w:val="00E80529"/>
    <w:rsid w:val="00E82196"/>
    <w:rsid w:val="00E91B40"/>
    <w:rsid w:val="00E9233B"/>
    <w:rsid w:val="00E9238E"/>
    <w:rsid w:val="00E9610E"/>
    <w:rsid w:val="00EA19E6"/>
    <w:rsid w:val="00EA300F"/>
    <w:rsid w:val="00EA3210"/>
    <w:rsid w:val="00EA3986"/>
    <w:rsid w:val="00EA7158"/>
    <w:rsid w:val="00EB11C6"/>
    <w:rsid w:val="00EB13CC"/>
    <w:rsid w:val="00EB1C45"/>
    <w:rsid w:val="00EB5AE3"/>
    <w:rsid w:val="00EC3105"/>
    <w:rsid w:val="00EC50CD"/>
    <w:rsid w:val="00ED5A31"/>
    <w:rsid w:val="00ED5C9E"/>
    <w:rsid w:val="00ED6B88"/>
    <w:rsid w:val="00ED6EB1"/>
    <w:rsid w:val="00EE015C"/>
    <w:rsid w:val="00EE2570"/>
    <w:rsid w:val="00EE2698"/>
    <w:rsid w:val="00EE6B5C"/>
    <w:rsid w:val="00EE7016"/>
    <w:rsid w:val="00EF4D1A"/>
    <w:rsid w:val="00F023C5"/>
    <w:rsid w:val="00F03597"/>
    <w:rsid w:val="00F04A5A"/>
    <w:rsid w:val="00F05EEE"/>
    <w:rsid w:val="00F05F9F"/>
    <w:rsid w:val="00F06852"/>
    <w:rsid w:val="00F1207A"/>
    <w:rsid w:val="00F12478"/>
    <w:rsid w:val="00F13794"/>
    <w:rsid w:val="00F141C1"/>
    <w:rsid w:val="00F14E85"/>
    <w:rsid w:val="00F16424"/>
    <w:rsid w:val="00F21362"/>
    <w:rsid w:val="00F26824"/>
    <w:rsid w:val="00F340F0"/>
    <w:rsid w:val="00F34A52"/>
    <w:rsid w:val="00F35919"/>
    <w:rsid w:val="00F36E15"/>
    <w:rsid w:val="00F41F7B"/>
    <w:rsid w:val="00F429AD"/>
    <w:rsid w:val="00F4587B"/>
    <w:rsid w:val="00F50433"/>
    <w:rsid w:val="00F50873"/>
    <w:rsid w:val="00F52252"/>
    <w:rsid w:val="00F538F4"/>
    <w:rsid w:val="00F542AA"/>
    <w:rsid w:val="00F551BD"/>
    <w:rsid w:val="00F56B2E"/>
    <w:rsid w:val="00F5703E"/>
    <w:rsid w:val="00F57D5C"/>
    <w:rsid w:val="00F6211C"/>
    <w:rsid w:val="00F63C3B"/>
    <w:rsid w:val="00F658AE"/>
    <w:rsid w:val="00F7035C"/>
    <w:rsid w:val="00F711EC"/>
    <w:rsid w:val="00F74B97"/>
    <w:rsid w:val="00F777BF"/>
    <w:rsid w:val="00F77F79"/>
    <w:rsid w:val="00F85D78"/>
    <w:rsid w:val="00F86E6B"/>
    <w:rsid w:val="00F95389"/>
    <w:rsid w:val="00F9599B"/>
    <w:rsid w:val="00F962CC"/>
    <w:rsid w:val="00F97EA0"/>
    <w:rsid w:val="00FA31EA"/>
    <w:rsid w:val="00FA3D39"/>
    <w:rsid w:val="00FB2994"/>
    <w:rsid w:val="00FC0B67"/>
    <w:rsid w:val="00FC130E"/>
    <w:rsid w:val="00FC2EB2"/>
    <w:rsid w:val="00FC3864"/>
    <w:rsid w:val="00FC4590"/>
    <w:rsid w:val="00FC61D8"/>
    <w:rsid w:val="00FC7872"/>
    <w:rsid w:val="00FD5282"/>
    <w:rsid w:val="00FD6507"/>
    <w:rsid w:val="00FD6F0A"/>
    <w:rsid w:val="00FD7CEF"/>
    <w:rsid w:val="00FD7DDB"/>
    <w:rsid w:val="00FD7DDD"/>
    <w:rsid w:val="00FE252B"/>
    <w:rsid w:val="00FE4626"/>
    <w:rsid w:val="00FE55CA"/>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5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paragraph" w:styleId="Revision">
    <w:name w:val="Revision"/>
    <w:hidden/>
    <w:uiPriority w:val="99"/>
    <w:semiHidden/>
    <w:rsid w:val="00806C7C"/>
    <w:pPr>
      <w:spacing w:after="0" w:line="240" w:lineRule="auto"/>
    </w:pPr>
  </w:style>
  <w:style w:type="character" w:styleId="CommentReference">
    <w:name w:val="annotation reference"/>
    <w:basedOn w:val="DefaultParagraphFont"/>
    <w:uiPriority w:val="99"/>
    <w:semiHidden/>
    <w:unhideWhenUsed/>
    <w:rsid w:val="00806C7C"/>
    <w:rPr>
      <w:sz w:val="16"/>
      <w:szCs w:val="16"/>
    </w:rPr>
  </w:style>
  <w:style w:type="paragraph" w:styleId="CommentText">
    <w:name w:val="annotation text"/>
    <w:basedOn w:val="Normal"/>
    <w:link w:val="CommentTextChar"/>
    <w:uiPriority w:val="99"/>
    <w:semiHidden/>
    <w:unhideWhenUsed/>
    <w:rsid w:val="00806C7C"/>
    <w:pPr>
      <w:spacing w:line="240" w:lineRule="auto"/>
    </w:pPr>
    <w:rPr>
      <w:sz w:val="20"/>
      <w:szCs w:val="20"/>
    </w:rPr>
  </w:style>
  <w:style w:type="character" w:customStyle="1" w:styleId="CommentTextChar">
    <w:name w:val="Comment Text Char"/>
    <w:basedOn w:val="DefaultParagraphFont"/>
    <w:link w:val="CommentText"/>
    <w:uiPriority w:val="99"/>
    <w:semiHidden/>
    <w:rsid w:val="00806C7C"/>
    <w:rPr>
      <w:sz w:val="20"/>
      <w:szCs w:val="20"/>
    </w:rPr>
  </w:style>
  <w:style w:type="paragraph" w:styleId="CommentSubject">
    <w:name w:val="annotation subject"/>
    <w:basedOn w:val="CommentText"/>
    <w:next w:val="CommentText"/>
    <w:link w:val="CommentSubjectChar"/>
    <w:uiPriority w:val="99"/>
    <w:semiHidden/>
    <w:unhideWhenUsed/>
    <w:rsid w:val="00806C7C"/>
    <w:rPr>
      <w:b/>
      <w:bCs/>
    </w:rPr>
  </w:style>
  <w:style w:type="character" w:customStyle="1" w:styleId="CommentSubjectChar">
    <w:name w:val="Comment Subject Char"/>
    <w:basedOn w:val="CommentTextChar"/>
    <w:link w:val="CommentSubject"/>
    <w:uiPriority w:val="99"/>
    <w:semiHidden/>
    <w:rsid w:val="00806C7C"/>
    <w:rPr>
      <w:b/>
      <w:bCs/>
      <w:sz w:val="20"/>
      <w:szCs w:val="20"/>
    </w:rPr>
  </w:style>
  <w:style w:type="character" w:customStyle="1" w:styleId="Heading2Char">
    <w:name w:val="Heading 2 Char"/>
    <w:basedOn w:val="DefaultParagraphFont"/>
    <w:link w:val="Heading2"/>
    <w:uiPriority w:val="9"/>
    <w:rsid w:val="00D850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1A1B40"/>
    <w:rsid w:val="00206C73"/>
    <w:rsid w:val="00295DEC"/>
    <w:rsid w:val="00363FE6"/>
    <w:rsid w:val="00381964"/>
    <w:rsid w:val="00410D27"/>
    <w:rsid w:val="00420EAD"/>
    <w:rsid w:val="0048360D"/>
    <w:rsid w:val="00640F62"/>
    <w:rsid w:val="006D56F7"/>
    <w:rsid w:val="006E091F"/>
    <w:rsid w:val="007400B9"/>
    <w:rsid w:val="00867EAA"/>
    <w:rsid w:val="009E7240"/>
    <w:rsid w:val="00A64F35"/>
    <w:rsid w:val="00B107B0"/>
    <w:rsid w:val="00BB3715"/>
    <w:rsid w:val="00C04114"/>
    <w:rsid w:val="00D250C5"/>
    <w:rsid w:val="00D71E98"/>
    <w:rsid w:val="00DE6B95"/>
    <w:rsid w:val="00E9574F"/>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F35"/>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3bad852-05ee-47ff-8f7b-083622cc092f&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ZDNiYWQ4NTItMDVlZS00N2ZmLThmN2ItMDgzNjIyY2MwOTJm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false,&quot;citeprocText&quot;:&quot;(Sentiment Analysis of YouTube Comments | Analytics Steps n.d.)&quot;,&quot;manualOverrideText&quot;:&quot;&quot;},&quot;citationTag&quot;:&quot;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ccessed&quot;:{&quot;date-parts&quot;:[[2022,4,11]]},&quot;URL&quot;:&quot;https://www.analyticssteps.com/blogs/sentiment-analysis-youtube-comments&quot;,&quot;container-title-short&quot;:&quot;&quot;},&quot;isTemporary&quot;:false}]},{&quot;citationID&quot;:&quot;MENDELEY_CITATION_e4c25c9e-349f-4ff1-b379-bacdec4a643c&quot;,&quot;properties&quot;:{&quot;noteIndex&quot;:0},&quot;isEdited&quot;:false,&quot;manualOverride&quot;:{&quot;isManuallyOverridden&quot;:false,&quot;citeprocText&quot;:&quot;(A representative Hinglish sentence and the corresponding parallel... | Download Scientific Diagram n.d.)&quot;,&quot;manualOverrideText&quot;:&quot;&quot;},&quot;citationTag&quot;:&quot;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ccessed&quot;:{&quot;date-parts&quot;:[[2022,4,11]]},&quot;URL&quot;:&quot;https://www.researchgate.net/figure/A-representative-Hinglish-sentence-and-the-corresponding-parallel-Hindi-English-sentences_fig1_352432102&quot;,&quot;container-title-short&quot;:&quot;&quot;},&quot;isTemporary&quot;:false}]},{&quot;citationID&quot;:&quot;MENDELEY_CITATION_df98a0bb-7259-4071-a964-cde0643d8b10&quot;,&quot;properties&quot;:{&quot;noteIndex&quot;:0},&quot;isEdited&quot;:false,&quot;manualOverride&quot;:{&quot;isManuallyOverridden&quot;:false,&quot;citeprocText&quot;:&quot;(What Is a SWOT Analysis? Definition and Examples - TechTarget n.d.)&quot;,&quot;manualOverrideText&quot;:&quot;&quot;},&quot;citationTag&quot;:&quot;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quot;,&quot;citationItems&quot;:[{&quot;id&quot;:&quot;03563d16-e607-3f4e-b9a0-43374a120cb3&quot;,&quot;itemData&quot;:{&quot;type&quot;:&quot;webpage&quot;,&quot;id&quot;:&quot;03563d16-e607-3f4e-b9a0-43374a120cb3&quot;,&quot;title&quot;:&quot;What Is a SWOT Analysis? Definition and Examples - TechTarget&quot;,&quot;accessed&quot;:{&quot;date-parts&quot;:[[2022,4,11]]},&quot;URL&quot;:&quot;https://www.techtarget.com/searchcio/definition/SWOT-analysis-strengths-weaknesses-opportunities-and-threats-analysis&quot;,&quot;container-title-short&quot;:&quot;&quot;},&quot;isTemporary&quot;:false}]},{&quot;citationID&quot;:&quot;MENDELEY_CITATION_abfb92c9-a724-4729-b3d0-c6815df27eb1&quot;,&quot;properties&quot;:{&quot;noteIndex&quot;:0},&quot;isEdited&quot;:false,&quot;manualOverride&quot;:{&quot;isManuallyOverridden&quot;:false,&quot;citeprocText&quot;:&quot;(What are the advantages of Natural Language Processing in AI? - Capacity n.d.)&quot;,&quot;manualOverrideText&quot;:&quot;&quot;},&quot;citationTag&quot;:&quot;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ccessed&quot;:{&quot;date-parts&quot;:[[2022,4,11]]},&quot;URL&quot;:&quot;https://capacity.com/enterprise-ai/faqs/what-are-the-advantages-of-natural-language-processing-nlp/&quot;,&quot;container-title-short&quot;:&quot;&quot;},&quot;isTemporary&quot;:false}]},{&quot;citationID&quot;:&quot;MENDELEY_CITATION_27c614e9-9a14-4971-bac3-25deb11f34ba&quot;,&quot;properties&quot;:{&quot;noteIndex&quot;:0},&quot;isEdited&quot;:false,&quot;manualOverride&quot;:{&quot;isManuallyOverridden&quot;:false,&quot;citeprocText&quot;:&quot;(7 Benefits of Natural Language Processing (NLP) n.d.)&quot;,&quot;manualOverrideText&quot;:&quot;&quot;},&quot;citationTag&quot;:&quot;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quot;,&quot;citationItems&quot;:[{&quot;id&quot;:&quot;4a0c7517-0257-398e-babf-761cebc4efcd&quot;,&quot;itemData&quot;:{&quot;type&quot;:&quot;webpage&quot;,&quot;id&quot;:&quot;4a0c7517-0257-398e-babf-761cebc4efcd&quot;,&quot;title&quot;:&quot;7 Benefits of Natural Language Processing (NLP)&quot;,&quot;accessed&quot;:{&quot;date-parts&quot;:[[2022,4,11]]},&quot;URL&quot;:&quot;https://monkeylearn.com/blog/nlp-benefits/&quot;,&quot;container-title-short&quot;:&quot;&quot;},&quot;isTemporary&quot;:false}]},{&quot;citationID&quot;:&quot;MENDELEY_CITATION_85416c58-ec89-4847-b88b-f538da8dc56b&quot;,&quot;properties&quot;:{&quot;noteIndex&quot;:0},&quot;isEdited&quot;:false,&quot;manualOverride&quot;:{&quot;isManuallyOverridden&quot;:false,&quot;citeprocText&quot;:&quot;(7 Key Benefits Of Using Natural Language Processing In Business n.d.)&quot;,&quot;manualOverrideText&quot;:&quot;&quot;},&quot;citationTag&quot;:&quot;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quot;,&quot;citationItems&quot;:[{&quot;id&quot;:&quot;e75c06b3-bdbc-3e0e-b9a5-13859a407640&quot;,&quot;itemData&quot;:{&quot;type&quot;:&quot;webpage&quot;,&quot;id&quot;:&quot;e75c06b3-bdbc-3e0e-b9a5-13859a407640&quot;,&quot;title&quot;:&quot;7 Key Benefits Of Using Natural Language Processing In Business&quot;,&quot;accessed&quot;:{&quot;date-parts&quot;:[[2022,4,11]]},&quot;URL&quot;:&quot;https://dlabs.ai/blog/7-key-benefits-of-using-natural-language-processing-in-business/&quot;,&quot;container-title-short&quot;:&quot;&quot;},&quot;isTemporary&quot;:false}]},{&quot;citationID&quot;:&quot;MENDELEY_CITATION_c55f4877-7256-4011-809a-cedda8660cfd&quot;,&quot;properties&quot;:{&quot;noteIndex&quot;:0},&quot;isEdited&quot;:false,&quot;manualOverride&quot;:{&quot;isManuallyOverridden&quot;:false,&quot;citeprocText&quot;:&quot;(Natural Language Processing with Machine Learning n.d.)&quot;,&quot;manualOverrideText&quot;:&quot;&quot;},&quot;citationTag&quot;:&quot;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quot;,&quot;citationItems&quot;:[{&quot;id&quot;:&quot;5e0aaf11-1706-31c3-b2a9-2ed52c49d1d8&quot;,&quot;itemData&quot;:{&quot;type&quot;:&quot;webpage&quot;,&quot;id&quot;:&quot;5e0aaf11-1706-31c3-b2a9-2ed52c49d1d8&quot;,&quot;title&quot;:&quot;Natural Language Processing with Machine Learning&quot;,&quot;accessed&quot;:{&quot;date-parts&quot;:[[2022,4,11]]},&quot;URL&quot;:&quot;https://www.encora.com/insights/natural-language-processing-with-machine-learning&quot;,&quot;container-title-short&quot;:&quot;&quot;},&quot;isTemporary&quot;:false}]},{&quot;citationID&quot;:&quot;MENDELEY_CITATION_baa9e744-d930-4728-9721-c6853400c64e&quot;,&quot;properties&quot;:{&quot;noteIndex&quot;:0},&quot;isEdited&quot;:false,&quot;manualOverride&quot;:{&quot;isManuallyOverridden&quot;:false,&quot;citeprocText&quot;:&quot;(Major Challenges of Natural Language Processing (NLP) n.d.)&quot;,&quot;manualOverrideText&quot;:&quot;&quot;},&quot;citationTag&quot;:&quot;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ccessed&quot;:{&quot;date-parts&quot;:[[2022,4,11]]},&quot;URL&quot;:&quot;https://monkeylearn.com/blog/natural-language-processing-challenges/&quot;,&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false,&quot;citeprocText&quot;:&quot;(Applications Of Natural Language Processing (NLP) n.d.)&quot;,&quot;manualOverrideText&quot;:&quot;&quot;},&quot;citationTag&quot;:&quot;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quot;,&quot;citationItems&quot;:[{&quot;id&quot;:&quot;095eec10-b64b-388c-b3e4-0635269d6e94&quot;,&quot;itemData&quot;:{&quot;type&quot;:&quot;webpage&quot;,&quot;id&quot;:&quot;095eec10-b64b-388c-b3e4-0635269d6e94&quot;,&quot;title&quot;:&quot;Applications Of Natural Language Processing (NLP)&quot;,&quot;accessed&quot;:{&quot;date-parts&quot;:[[2022,4,11]]},&quot;URL&quot;:&quot;https://www.analyticsvidhya.com/blog/2020/07/top-10-applications-of-natural-language-processing-nlp/&quot;,&quot;container-title-short&quot;:&quot;&quot;},&quot;isTemporary&quot;:false}]},{&quot;citationID&quot;:&quot;MENDELEY_CITATION_376e3b64-c6d3-40b3-82d1-44a9725e4be9&quot;,&quot;properties&quot;:{&quot;noteIndex&quot;:0},&quot;isEdited&quot;:false,&quot;manualOverride&quot;:{&quot;isManuallyOverridden&quot;:false,&quot;citeprocText&quot;:&quot;(Natural Language Processing (NLP) Use Cases in Business - MobiDev n.d.)&quot;,&quot;manualOverrideText&quot;:&quot;&quot;},&quot;citationTag&quot;:&quot;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ccessed&quot;:{&quot;date-parts&quot;:[[2022,4,11]]},&quot;URL&quot;:&quot;https://mobidev.biz/blog/natural-language-processing-nlp-use-cases-business&quot;,&quot;container-title-short&quot;:&quot;&quot;},&quot;isTemporary&quot;:false}]},{&quot;citationID&quot;:&quot;MENDELEY_CITATION_319c0a4d-9269-4728-b977-fe37a4e186f2&quot;,&quot;properties&quot;:{&quot;noteIndex&quot;:0},&quot;isEdited&quot;:false,&quot;manualOverride&quot;:{&quot;isManuallyOverridden&quot;:false,&quot;citeprocText&quot;:&quot;(Expressing an algorithm | AP CSP (article) | Khan Academy n.d.)&quot;,&quot;manualOverrideText&quot;:&quot;&quot;},&quot;citationTag&quot;:&quot;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ccessed&quot;:{&quot;date-parts&quot;:[[2022,4,11]]},&quot;URL&quot;:&quot;https://www.khanacademy.org/computing/ap-computer-science-principles/algorithms-101/building-algorithms/a/expressing-an-algorithm&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9658</TotalTime>
  <Pages>22</Pages>
  <Words>8847</Words>
  <Characters>50432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Abhishek Kaushik</cp:lastModifiedBy>
  <cp:revision>770</cp:revision>
  <dcterms:created xsi:type="dcterms:W3CDTF">2022-05-13T18:14:00Z</dcterms:created>
  <dcterms:modified xsi:type="dcterms:W3CDTF">2022-06-07T13:49:00Z</dcterms:modified>
</cp:coreProperties>
</file>